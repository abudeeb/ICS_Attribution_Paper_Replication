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F10FE" w14:textId="77777777" w:rsidR="009B01CA" w:rsidRPr="009B01CA" w:rsidRDefault="009B01CA" w:rsidP="00254B07">
      <w:pPr>
        <w:pStyle w:val="Heading1"/>
      </w:pPr>
      <w:r w:rsidRPr="009B01CA">
        <w:t>Section 7.2: Code Understanding</w:t>
      </w:r>
    </w:p>
    <w:p w14:paraId="297BAE48" w14:textId="289B482A" w:rsidR="00CD70D4" w:rsidRDefault="00A544EF" w:rsidP="00254B07">
      <w:pPr>
        <w:pStyle w:val="Heading2"/>
      </w:pPr>
      <w:r w:rsidRPr="00A544EF">
        <w:t xml:space="preserve">Annotated Code Walkthrough: </w:t>
      </w:r>
    </w:p>
    <w:p w14:paraId="61DBA009" w14:textId="4F603AE0" w:rsidR="00A544EF" w:rsidRPr="009B01CA" w:rsidRDefault="00CB3018" w:rsidP="00A544EF">
      <w:pPr>
        <w:rPr>
          <w:lang w:val="en-US"/>
        </w:rPr>
      </w:pPr>
      <w:r>
        <w:t>In this section we will go over the most important scripts from this paper. Mainly the ML training script</w:t>
      </w:r>
      <w:r w:rsidR="00F634A4">
        <w:rPr>
          <w:lang w:val="en-US"/>
        </w:rPr>
        <w:t xml:space="preserve"> and t</w:t>
      </w:r>
      <w:r>
        <w:t>he Atribution testing script</w:t>
      </w:r>
    </w:p>
    <w:p w14:paraId="16D78C2D" w14:textId="77777777" w:rsidR="00B0088B" w:rsidRDefault="00B0088B">
      <w:pPr>
        <w:rPr>
          <w:b/>
          <w:bCs/>
          <w:sz w:val="28"/>
          <w:szCs w:val="28"/>
          <w:lang w:val="en-US"/>
        </w:rPr>
      </w:pPr>
      <w:r>
        <w:rPr>
          <w:b/>
          <w:bCs/>
          <w:sz w:val="28"/>
          <w:szCs w:val="28"/>
          <w:lang w:val="en-US"/>
        </w:rPr>
        <w:br w:type="page"/>
      </w:r>
    </w:p>
    <w:p w14:paraId="4ADE1CB1" w14:textId="77777777" w:rsidR="005B7B76" w:rsidRPr="00C04FA0" w:rsidRDefault="005B7B76" w:rsidP="005B7B76">
      <w:pPr>
        <w:rPr>
          <w:lang w:val="en-US"/>
        </w:rPr>
      </w:pPr>
      <w:r>
        <w:rPr>
          <w:lang w:val="en-US"/>
        </w:rPr>
        <w:t>The first script to be used by the paper is the ML training script.</w:t>
      </w:r>
    </w:p>
    <w:p w14:paraId="45FF94E8" w14:textId="77777777" w:rsidR="005B7B76" w:rsidRPr="00681354" w:rsidRDefault="005B7B76" w:rsidP="005B7B76">
      <w:pPr>
        <w:rPr>
          <w:b/>
          <w:bCs/>
          <w:lang w:val="en-US"/>
        </w:rPr>
      </w:pPr>
      <w:r w:rsidRPr="00681354">
        <w:rPr>
          <w:b/>
          <w:bCs/>
          <w:lang w:val="en-US"/>
        </w:rPr>
        <w:t>Overview</w:t>
      </w:r>
    </w:p>
    <w:p w14:paraId="7900639E" w14:textId="77777777" w:rsidR="005B7B76" w:rsidRPr="00681354" w:rsidRDefault="005B7B76" w:rsidP="005B7B76">
      <w:pPr>
        <w:spacing w:after="0"/>
        <w:rPr>
          <w:lang w:val="en-US"/>
        </w:rPr>
      </w:pPr>
      <w:r w:rsidRPr="00681354">
        <w:rPr>
          <w:lang w:val="en-US"/>
        </w:rPr>
        <w:t>The script performs the following main tasks:</w:t>
      </w:r>
    </w:p>
    <w:p w14:paraId="1EFA8E59" w14:textId="77777777" w:rsidR="005B7B76" w:rsidRPr="00681354" w:rsidRDefault="005B7B76" w:rsidP="005B7B76">
      <w:pPr>
        <w:numPr>
          <w:ilvl w:val="0"/>
          <w:numId w:val="21"/>
        </w:numPr>
        <w:spacing w:after="0"/>
        <w:rPr>
          <w:lang w:val="en-US"/>
        </w:rPr>
      </w:pPr>
      <w:r w:rsidRPr="00681354">
        <w:rPr>
          <w:b/>
          <w:bCs/>
          <w:lang w:val="en-US"/>
        </w:rPr>
        <w:t>Environment Setup</w:t>
      </w:r>
      <w:r w:rsidRPr="00681354">
        <w:rPr>
          <w:lang w:val="en-US"/>
        </w:rPr>
        <w:t>: Configures environment variables and suppresses certain warnings.</w:t>
      </w:r>
    </w:p>
    <w:p w14:paraId="0D33C02E" w14:textId="77777777" w:rsidR="005B7B76" w:rsidRPr="00681354" w:rsidRDefault="005B7B76" w:rsidP="005B7B76">
      <w:pPr>
        <w:numPr>
          <w:ilvl w:val="0"/>
          <w:numId w:val="21"/>
        </w:numPr>
        <w:spacing w:after="0"/>
        <w:rPr>
          <w:lang w:val="en-US"/>
        </w:rPr>
      </w:pPr>
      <w:r w:rsidRPr="00681354">
        <w:rPr>
          <w:b/>
          <w:bCs/>
          <w:lang w:val="en-US"/>
        </w:rPr>
        <w:t>Data Loading</w:t>
      </w:r>
      <w:r w:rsidRPr="00681354">
        <w:rPr>
          <w:lang w:val="en-US"/>
        </w:rPr>
        <w:t>: Loads the training and testing datasets.</w:t>
      </w:r>
    </w:p>
    <w:p w14:paraId="15606201" w14:textId="77777777" w:rsidR="005B7B76" w:rsidRPr="00681354" w:rsidRDefault="005B7B76" w:rsidP="005B7B76">
      <w:pPr>
        <w:numPr>
          <w:ilvl w:val="0"/>
          <w:numId w:val="21"/>
        </w:numPr>
        <w:spacing w:after="0"/>
        <w:rPr>
          <w:lang w:val="en-US"/>
        </w:rPr>
      </w:pPr>
      <w:r w:rsidRPr="00681354">
        <w:rPr>
          <w:b/>
          <w:bCs/>
          <w:lang w:val="en-US"/>
        </w:rPr>
        <w:t>Data Splitting</w:t>
      </w:r>
      <w:r w:rsidRPr="00681354">
        <w:rPr>
          <w:lang w:val="en-US"/>
        </w:rPr>
        <w:t>: Splits the data into training and validation sets based on indices.</w:t>
      </w:r>
    </w:p>
    <w:p w14:paraId="2D9C8A2B" w14:textId="77777777" w:rsidR="005B7B76" w:rsidRPr="00681354" w:rsidRDefault="005B7B76" w:rsidP="005B7B76">
      <w:pPr>
        <w:numPr>
          <w:ilvl w:val="0"/>
          <w:numId w:val="21"/>
        </w:numPr>
        <w:spacing w:after="0"/>
        <w:rPr>
          <w:lang w:val="en-US"/>
        </w:rPr>
      </w:pPr>
      <w:r w:rsidRPr="00681354">
        <w:rPr>
          <w:b/>
          <w:bCs/>
          <w:lang w:val="en-US"/>
        </w:rPr>
        <w:t>Model Training</w:t>
      </w:r>
      <w:r w:rsidRPr="00681354">
        <w:rPr>
          <w:lang w:val="en-US"/>
        </w:rPr>
        <w:t>: Trains the specified model using the provided data.</w:t>
      </w:r>
    </w:p>
    <w:p w14:paraId="696D6A3C" w14:textId="77777777" w:rsidR="005B7B76" w:rsidRPr="00681354" w:rsidRDefault="005B7B76" w:rsidP="005B7B76">
      <w:pPr>
        <w:numPr>
          <w:ilvl w:val="0"/>
          <w:numId w:val="21"/>
        </w:numPr>
        <w:spacing w:after="0"/>
        <w:rPr>
          <w:lang w:val="en-US"/>
        </w:rPr>
      </w:pPr>
      <w:r w:rsidRPr="00681354">
        <w:rPr>
          <w:b/>
          <w:bCs/>
          <w:lang w:val="en-US"/>
        </w:rPr>
        <w:t>Model Saving</w:t>
      </w:r>
      <w:r w:rsidRPr="00681354">
        <w:rPr>
          <w:lang w:val="en-US"/>
        </w:rPr>
        <w:t>: Saves the trained model to disk for future use.</w:t>
      </w:r>
    </w:p>
    <w:p w14:paraId="76C9C673" w14:textId="7AF00279" w:rsidR="00681354" w:rsidRPr="00B0088B" w:rsidRDefault="00681354" w:rsidP="00B0088B">
      <w:pPr>
        <w:rPr>
          <w:b/>
          <w:bCs/>
          <w:sz w:val="32"/>
          <w:szCs w:val="32"/>
          <w:lang w:val="en-US"/>
        </w:rPr>
      </w:pPr>
      <w:r w:rsidRPr="00B0088B">
        <w:rPr>
          <w:b/>
          <w:bCs/>
          <w:sz w:val="32"/>
          <w:szCs w:val="32"/>
          <w:lang w:val="en-US"/>
        </w:rPr>
        <w:t>Imports and Initial Setup</w:t>
      </w:r>
    </w:p>
    <w:p w14:paraId="572B68CC"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6A9955"/>
          <w:kern w:val="0"/>
          <w:sz w:val="21"/>
          <w:szCs w:val="21"/>
          <w:lang w:val="en-US"/>
          <w14:ligatures w14:val="none"/>
        </w:rPr>
        <w:t># Generic python</w:t>
      </w:r>
    </w:p>
    <w:p w14:paraId="37602F3B"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argparse</w:t>
      </w:r>
    </w:p>
    <w:p w14:paraId="0000AB1A"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pdb</w:t>
      </w:r>
    </w:p>
    <w:p w14:paraId="34B0AE8E"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os</w:t>
      </w:r>
    </w:p>
    <w:p w14:paraId="79255A92"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sys</w:t>
      </w:r>
    </w:p>
    <w:p w14:paraId="29108AA0"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json</w:t>
      </w:r>
    </w:p>
    <w:p w14:paraId="7AA2F211"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pickle</w:t>
      </w:r>
    </w:p>
    <w:p w14:paraId="5F5A84A4" w14:textId="6DDCB685" w:rsidR="00CE60C4" w:rsidRPr="00CE60C4" w:rsidRDefault="00CE60C4" w:rsidP="005B7B7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time</w:t>
      </w:r>
    </w:p>
    <w:p w14:paraId="2E9F76A0"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6A9955"/>
          <w:kern w:val="0"/>
          <w:sz w:val="21"/>
          <w:szCs w:val="21"/>
          <w:lang w:val="en-US"/>
          <w14:ligatures w14:val="none"/>
        </w:rPr>
        <w:t># Ignore ugly futurewarnings from np vs tf.</w:t>
      </w:r>
    </w:p>
    <w:p w14:paraId="369692F2"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warnings</w:t>
      </w:r>
    </w:p>
    <w:p w14:paraId="37F36413" w14:textId="1BDBE1CD" w:rsidR="00CE60C4" w:rsidRPr="00CE60C4" w:rsidRDefault="00CE60C4" w:rsidP="005B7B7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4EC9B0"/>
          <w:kern w:val="0"/>
          <w:sz w:val="21"/>
          <w:szCs w:val="21"/>
          <w:lang w:val="en-US"/>
          <w14:ligatures w14:val="none"/>
        </w:rPr>
        <w:t>warnings</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DCDCAA"/>
          <w:kern w:val="0"/>
          <w:sz w:val="21"/>
          <w:szCs w:val="21"/>
          <w:lang w:val="en-US"/>
          <w14:ligatures w14:val="none"/>
        </w:rPr>
        <w:t>filterwarnings</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CE9178"/>
          <w:kern w:val="0"/>
          <w:sz w:val="21"/>
          <w:szCs w:val="21"/>
          <w:lang w:val="en-US"/>
          <w14:ligatures w14:val="none"/>
        </w:rPr>
        <w:t>'ignore'</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9CDCFE"/>
          <w:kern w:val="0"/>
          <w:sz w:val="21"/>
          <w:szCs w:val="21"/>
          <w:lang w:val="en-US"/>
          <w14:ligatures w14:val="none"/>
        </w:rPr>
        <w:t>category</w:t>
      </w:r>
      <w:r w:rsidRPr="00CE60C4">
        <w:rPr>
          <w:rFonts w:ascii="Consolas" w:eastAsia="Times New Roman" w:hAnsi="Consolas" w:cs="Times New Roman"/>
          <w:color w:val="D4D4D4"/>
          <w:kern w:val="0"/>
          <w:sz w:val="21"/>
          <w:szCs w:val="21"/>
          <w:lang w:val="en-US"/>
          <w14:ligatures w14:val="none"/>
        </w:rPr>
        <w:t>=</w:t>
      </w:r>
      <w:r w:rsidRPr="00CE60C4">
        <w:rPr>
          <w:rFonts w:ascii="Consolas" w:eastAsia="Times New Roman" w:hAnsi="Consolas" w:cs="Times New Roman"/>
          <w:color w:val="4EC9B0"/>
          <w:kern w:val="0"/>
          <w:sz w:val="21"/>
          <w:szCs w:val="21"/>
          <w:lang w:val="en-US"/>
          <w14:ligatures w14:val="none"/>
        </w:rPr>
        <w:t>FutureWarning</w:t>
      </w:r>
      <w:r w:rsidRPr="00CE60C4">
        <w:rPr>
          <w:rFonts w:ascii="Consolas" w:eastAsia="Times New Roman" w:hAnsi="Consolas" w:cs="Times New Roman"/>
          <w:color w:val="CCCCCC"/>
          <w:kern w:val="0"/>
          <w:sz w:val="21"/>
          <w:szCs w:val="21"/>
          <w:lang w:val="en-US"/>
          <w14:ligatures w14:val="none"/>
        </w:rPr>
        <w:t>)</w:t>
      </w:r>
    </w:p>
    <w:p w14:paraId="0F52F97B"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from</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sklearn</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4EC9B0"/>
          <w:kern w:val="0"/>
          <w:sz w:val="21"/>
          <w:szCs w:val="21"/>
          <w:lang w:val="en-US"/>
          <w14:ligatures w14:val="none"/>
        </w:rPr>
        <w:t>model_selection</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DCDCAA"/>
          <w:kern w:val="0"/>
          <w:sz w:val="21"/>
          <w:szCs w:val="21"/>
          <w:lang w:val="en-US"/>
          <w14:ligatures w14:val="none"/>
        </w:rPr>
        <w:t>train_test_split</w:t>
      </w:r>
    </w:p>
    <w:p w14:paraId="7D39AF95"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from</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sklearn</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4EC9B0"/>
          <w:kern w:val="0"/>
          <w:sz w:val="21"/>
          <w:szCs w:val="21"/>
          <w:lang w:val="en-US"/>
          <w14:ligatures w14:val="none"/>
        </w:rPr>
        <w:t>metrics</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DCDCAA"/>
          <w:kern w:val="0"/>
          <w:sz w:val="21"/>
          <w:szCs w:val="21"/>
          <w:lang w:val="en-US"/>
          <w14:ligatures w14:val="none"/>
        </w:rPr>
        <w:t>roc_curve</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DCDCAA"/>
          <w:kern w:val="0"/>
          <w:sz w:val="21"/>
          <w:szCs w:val="21"/>
          <w:lang w:val="en-US"/>
          <w14:ligatures w14:val="none"/>
        </w:rPr>
        <w:t>precision_recall_curve</w:t>
      </w:r>
    </w:p>
    <w:p w14:paraId="2911E768"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from</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sklearn</w:t>
      </w:r>
      <w:r w:rsidRPr="00CE60C4">
        <w:rPr>
          <w:rFonts w:ascii="Consolas" w:eastAsia="Times New Roman" w:hAnsi="Consolas" w:cs="Times New Roman"/>
          <w:color w:val="CCCCCC"/>
          <w:kern w:val="0"/>
          <w:sz w:val="21"/>
          <w:szCs w:val="21"/>
          <w:lang w:val="en-US"/>
          <w14:ligatures w14:val="none"/>
        </w:rPr>
        <w:t>.</w:t>
      </w:r>
      <w:r w:rsidRPr="00CE60C4">
        <w:rPr>
          <w:rFonts w:ascii="Consolas" w:eastAsia="Times New Roman" w:hAnsi="Consolas" w:cs="Times New Roman"/>
          <w:color w:val="4EC9B0"/>
          <w:kern w:val="0"/>
          <w:sz w:val="21"/>
          <w:szCs w:val="21"/>
          <w:lang w:val="en-US"/>
          <w14:ligatures w14:val="none"/>
        </w:rPr>
        <w:t>preprocessing</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MinMaxScaler</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StandardScaler</w:t>
      </w:r>
    </w:p>
    <w:p w14:paraId="2EE7596C" w14:textId="77777777" w:rsidR="00CE60C4" w:rsidRPr="00CE60C4" w:rsidRDefault="00CE60C4" w:rsidP="00CE60C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from</w:t>
      </w:r>
      <w:r w:rsidRPr="00CE60C4">
        <w:rPr>
          <w:rFonts w:ascii="Consolas" w:eastAsia="Times New Roman" w:hAnsi="Consolas" w:cs="Times New Roman"/>
          <w:color w:val="CCCCCC"/>
          <w:kern w:val="0"/>
          <w:sz w:val="21"/>
          <w:szCs w:val="21"/>
          <w:lang w:val="en-US"/>
          <w14:ligatures w14:val="none"/>
        </w:rPr>
        <w:t xml:space="preserve"> tensorflow.keras.models </w:t>
      </w: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load_model</w:t>
      </w:r>
    </w:p>
    <w:p w14:paraId="7DB07583" w14:textId="4F419C2F" w:rsidR="004001FF" w:rsidRPr="005B7B76" w:rsidRDefault="00CE60C4" w:rsidP="005B7B7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E60C4">
        <w:rPr>
          <w:rFonts w:ascii="Consolas" w:eastAsia="Times New Roman" w:hAnsi="Consolas" w:cs="Times New Roman"/>
          <w:color w:val="C586C0"/>
          <w:kern w:val="0"/>
          <w:sz w:val="21"/>
          <w:szCs w:val="21"/>
          <w:lang w:val="en-US"/>
          <w14:ligatures w14:val="none"/>
        </w:rPr>
        <w:t>import</w:t>
      </w:r>
      <w:r w:rsidRPr="00CE60C4">
        <w:rPr>
          <w:rFonts w:ascii="Consolas" w:eastAsia="Times New Roman" w:hAnsi="Consolas" w:cs="Times New Roman"/>
          <w:color w:val="CCCCCC"/>
          <w:kern w:val="0"/>
          <w:sz w:val="21"/>
          <w:szCs w:val="21"/>
          <w:lang w:val="en-US"/>
          <w14:ligatures w14:val="none"/>
        </w:rPr>
        <w:t xml:space="preserve"> tensorflow </w:t>
      </w:r>
      <w:r w:rsidRPr="00CE60C4">
        <w:rPr>
          <w:rFonts w:ascii="Consolas" w:eastAsia="Times New Roman" w:hAnsi="Consolas" w:cs="Times New Roman"/>
          <w:color w:val="C586C0"/>
          <w:kern w:val="0"/>
          <w:sz w:val="21"/>
          <w:szCs w:val="21"/>
          <w:lang w:val="en-US"/>
          <w14:ligatures w14:val="none"/>
        </w:rPr>
        <w:t>as</w:t>
      </w:r>
      <w:r w:rsidRPr="00CE60C4">
        <w:rPr>
          <w:rFonts w:ascii="Consolas" w:eastAsia="Times New Roman" w:hAnsi="Consolas" w:cs="Times New Roman"/>
          <w:color w:val="CCCCCC"/>
          <w:kern w:val="0"/>
          <w:sz w:val="21"/>
          <w:szCs w:val="21"/>
          <w:lang w:val="en-US"/>
          <w14:ligatures w14:val="none"/>
        </w:rPr>
        <w:t xml:space="preserve"> </w:t>
      </w:r>
      <w:r w:rsidRPr="00CE60C4">
        <w:rPr>
          <w:rFonts w:ascii="Consolas" w:eastAsia="Times New Roman" w:hAnsi="Consolas" w:cs="Times New Roman"/>
          <w:color w:val="4EC9B0"/>
          <w:kern w:val="0"/>
          <w:sz w:val="21"/>
          <w:szCs w:val="21"/>
          <w:lang w:val="en-US"/>
          <w14:ligatures w14:val="none"/>
        </w:rPr>
        <w:t>tf</w:t>
      </w:r>
    </w:p>
    <w:p w14:paraId="187E4F48" w14:textId="77777777" w:rsidR="0016747E" w:rsidRDefault="0016747E" w:rsidP="00B577C8">
      <w:pPr>
        <w:pStyle w:val="ListParagraph"/>
        <w:numPr>
          <w:ilvl w:val="0"/>
          <w:numId w:val="24"/>
        </w:numPr>
      </w:pPr>
      <w:r w:rsidRPr="00B577C8">
        <w:rPr>
          <w:b/>
          <w:bCs/>
        </w:rPr>
        <w:t>Standard Libraries:</w:t>
      </w:r>
      <w:r>
        <w:t xml:space="preserve"> Imports standard Python libraries for argument parsing, file handling, and more.</w:t>
      </w:r>
    </w:p>
    <w:p w14:paraId="40B42CE3" w14:textId="77777777" w:rsidR="0016747E" w:rsidRDefault="0016747E" w:rsidP="00B577C8">
      <w:pPr>
        <w:pStyle w:val="ListParagraph"/>
        <w:numPr>
          <w:ilvl w:val="0"/>
          <w:numId w:val="24"/>
        </w:numPr>
      </w:pPr>
      <w:r w:rsidRPr="00B577C8">
        <w:rPr>
          <w:b/>
          <w:bCs/>
        </w:rPr>
        <w:t>Machine Learning Libraries:</w:t>
      </w:r>
      <w:r>
        <w:t xml:space="preserve"> Imports modules from scikit-learn and TensorFlow for model training and evaluation.</w:t>
      </w:r>
    </w:p>
    <w:p w14:paraId="5B2ACEFD" w14:textId="77777777" w:rsidR="0016747E" w:rsidRDefault="0016747E" w:rsidP="00B577C8">
      <w:pPr>
        <w:pStyle w:val="ListParagraph"/>
        <w:numPr>
          <w:ilvl w:val="0"/>
          <w:numId w:val="24"/>
        </w:numPr>
      </w:pPr>
      <w:r w:rsidRPr="00B577C8">
        <w:rPr>
          <w:b/>
          <w:bCs/>
        </w:rPr>
        <w:t>Custom Modules:</w:t>
      </w:r>
      <w:r>
        <w:t xml:space="preserve"> Imports custom modules lstm, cnn, gru, load_train_data, load_test_data, and utils from the local project.</w:t>
      </w:r>
    </w:p>
    <w:p w14:paraId="41976936" w14:textId="1453A78A" w:rsidR="009B01CA" w:rsidRPr="00B577C8" w:rsidRDefault="0016747E" w:rsidP="00B577C8">
      <w:pPr>
        <w:pStyle w:val="ListParagraph"/>
        <w:numPr>
          <w:ilvl w:val="0"/>
          <w:numId w:val="24"/>
        </w:numPr>
        <w:rPr>
          <w:lang w:val="en-US"/>
        </w:rPr>
      </w:pPr>
      <w:r w:rsidRPr="00B577C8">
        <w:rPr>
          <w:b/>
          <w:bCs/>
        </w:rPr>
        <w:t>Warnings Suppression:</w:t>
      </w:r>
      <w:r>
        <w:t xml:space="preserve"> Suppresses future warnings to keep the output clean.</w:t>
      </w:r>
    </w:p>
    <w:p w14:paraId="53266583" w14:textId="77777777" w:rsidR="0016747E" w:rsidRDefault="0016747E" w:rsidP="0016747E">
      <w:pPr>
        <w:rPr>
          <w:lang w:val="en-US"/>
        </w:rPr>
      </w:pPr>
    </w:p>
    <w:p w14:paraId="555EEF79" w14:textId="77777777" w:rsidR="00B0088B" w:rsidRDefault="00B0088B">
      <w:pPr>
        <w:rPr>
          <w:b/>
          <w:bCs/>
          <w:sz w:val="28"/>
          <w:szCs w:val="28"/>
        </w:rPr>
      </w:pPr>
      <w:r>
        <w:rPr>
          <w:b/>
          <w:bCs/>
          <w:sz w:val="28"/>
          <w:szCs w:val="28"/>
        </w:rPr>
        <w:br w:type="page"/>
      </w:r>
    </w:p>
    <w:p w14:paraId="465DB890" w14:textId="2C785DD6" w:rsidR="0016747E" w:rsidRPr="00B0088B" w:rsidRDefault="00696404" w:rsidP="00696404">
      <w:pPr>
        <w:rPr>
          <w:b/>
          <w:bCs/>
          <w:sz w:val="32"/>
          <w:szCs w:val="32"/>
          <w:lang w:val="en-US"/>
        </w:rPr>
      </w:pPr>
      <w:r w:rsidRPr="00B0088B">
        <w:rPr>
          <w:b/>
          <w:bCs/>
          <w:sz w:val="32"/>
          <w:szCs w:val="32"/>
        </w:rPr>
        <w:t>Function Definitions</w:t>
      </w:r>
    </w:p>
    <w:p w14:paraId="38303E56" w14:textId="2F5ACA0F" w:rsidR="0049776F" w:rsidRPr="00EC0AFC" w:rsidRDefault="0049776F" w:rsidP="00EC0AFC">
      <w:pPr>
        <w:pStyle w:val="ListParagraph"/>
        <w:numPr>
          <w:ilvl w:val="0"/>
          <w:numId w:val="12"/>
        </w:numPr>
        <w:rPr>
          <w:lang w:val="en-US"/>
        </w:rPr>
      </w:pPr>
      <w:r w:rsidRPr="0049776F">
        <w:t>train_forecast_model</w:t>
      </w:r>
    </w:p>
    <w:p w14:paraId="63F63936" w14:textId="77777777" w:rsidR="00EC0AFC" w:rsidRPr="00EC0AFC" w:rsidRDefault="00EC0AFC" w:rsidP="00EC0AF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C0AFC">
        <w:rPr>
          <w:rFonts w:ascii="Consolas" w:eastAsia="Times New Roman" w:hAnsi="Consolas" w:cs="Times New Roman"/>
          <w:color w:val="569CD6"/>
          <w:kern w:val="0"/>
          <w:sz w:val="21"/>
          <w:szCs w:val="21"/>
          <w:lang w:val="en-US"/>
          <w14:ligatures w14:val="none"/>
        </w:rPr>
        <w:t>def</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DCDCAA"/>
          <w:kern w:val="0"/>
          <w:sz w:val="21"/>
          <w:szCs w:val="21"/>
          <w:lang w:val="en-US"/>
          <w14:ligatures w14:val="none"/>
        </w:rPr>
        <w:t>train_forecast_model</w:t>
      </w:r>
      <w:r w:rsidRPr="00EC0AFC">
        <w:rPr>
          <w:rFonts w:ascii="Consolas" w:eastAsia="Times New Roman" w:hAnsi="Consolas" w:cs="Times New Roman"/>
          <w:color w:val="CCCCCC"/>
          <w:kern w:val="0"/>
          <w:sz w:val="21"/>
          <w:szCs w:val="21"/>
          <w:lang w:val="en-US"/>
          <w14:ligatures w14:val="none"/>
        </w:rPr>
        <w:t>(</w:t>
      </w:r>
      <w:r w:rsidRPr="00EC0AFC">
        <w:rPr>
          <w:rFonts w:ascii="Consolas" w:eastAsia="Times New Roman" w:hAnsi="Consolas" w:cs="Times New Roman"/>
          <w:color w:val="9CDCFE"/>
          <w:kern w:val="0"/>
          <w:sz w:val="21"/>
          <w:szCs w:val="21"/>
          <w:lang w:val="en-US"/>
          <w14:ligatures w14:val="none"/>
        </w:rPr>
        <w:t>model_type</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9CDCFE"/>
          <w:kern w:val="0"/>
          <w:sz w:val="21"/>
          <w:szCs w:val="21"/>
          <w:lang w:val="en-US"/>
          <w14:ligatures w14:val="none"/>
        </w:rPr>
        <w:t>config</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9CDCFE"/>
          <w:kern w:val="0"/>
          <w:sz w:val="21"/>
          <w:szCs w:val="21"/>
          <w:lang w:val="en-US"/>
          <w14:ligatures w14:val="none"/>
        </w:rPr>
        <w:t>Xtrain</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9CDCFE"/>
          <w:kern w:val="0"/>
          <w:sz w:val="21"/>
          <w:szCs w:val="21"/>
          <w:lang w:val="en-US"/>
          <w14:ligatures w14:val="none"/>
        </w:rPr>
        <w:t>Xval</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9CDCFE"/>
          <w:kern w:val="0"/>
          <w:sz w:val="21"/>
          <w:szCs w:val="21"/>
          <w:lang w:val="en-US"/>
          <w14:ligatures w14:val="none"/>
        </w:rPr>
        <w:t>Ytrain</w:t>
      </w:r>
      <w:r w:rsidRPr="00EC0AFC">
        <w:rPr>
          <w:rFonts w:ascii="Consolas" w:eastAsia="Times New Roman" w:hAnsi="Consolas" w:cs="Times New Roman"/>
          <w:color w:val="CCCCCC"/>
          <w:kern w:val="0"/>
          <w:sz w:val="21"/>
          <w:szCs w:val="21"/>
          <w:lang w:val="en-US"/>
          <w14:ligatures w14:val="none"/>
        </w:rPr>
        <w:t xml:space="preserve">, </w:t>
      </w:r>
      <w:r w:rsidRPr="00EC0AFC">
        <w:rPr>
          <w:rFonts w:ascii="Consolas" w:eastAsia="Times New Roman" w:hAnsi="Consolas" w:cs="Times New Roman"/>
          <w:color w:val="9CDCFE"/>
          <w:kern w:val="0"/>
          <w:sz w:val="21"/>
          <w:szCs w:val="21"/>
          <w:lang w:val="en-US"/>
          <w14:ligatures w14:val="none"/>
        </w:rPr>
        <w:t>Yval</w:t>
      </w:r>
      <w:r w:rsidRPr="00EC0AFC">
        <w:rPr>
          <w:rFonts w:ascii="Consolas" w:eastAsia="Times New Roman" w:hAnsi="Consolas" w:cs="Times New Roman"/>
          <w:color w:val="CCCCCC"/>
          <w:kern w:val="0"/>
          <w:sz w:val="21"/>
          <w:szCs w:val="21"/>
          <w:lang w:val="en-US"/>
          <w14:ligatures w14:val="none"/>
        </w:rPr>
        <w:t>):</w:t>
      </w:r>
    </w:p>
    <w:p w14:paraId="49EEB6FE" w14:textId="77777777" w:rsidR="00BC5196" w:rsidRPr="00641226" w:rsidRDefault="009812AE" w:rsidP="00641226">
      <w:pPr>
        <w:pStyle w:val="ListParagraph"/>
        <w:numPr>
          <w:ilvl w:val="0"/>
          <w:numId w:val="13"/>
        </w:numPr>
        <w:rPr>
          <w:lang w:val="en-US"/>
        </w:rPr>
      </w:pPr>
      <w:r w:rsidRPr="00641226">
        <w:rPr>
          <w:b/>
          <w:bCs/>
        </w:rPr>
        <w:t>Purpose:</w:t>
      </w:r>
      <w:r w:rsidRPr="00641226">
        <w:rPr>
          <w:lang w:val="en-US"/>
        </w:rPr>
        <w:t xml:space="preserve"> Trains a specified machine learning model using the provided training and validation datasets.</w:t>
      </w:r>
    </w:p>
    <w:p w14:paraId="6D25EA6E" w14:textId="1BE8B82F" w:rsidR="00333B2D" w:rsidRPr="009560FA" w:rsidRDefault="00333B2D" w:rsidP="009560FA">
      <w:pPr>
        <w:pStyle w:val="ListParagraph"/>
        <w:numPr>
          <w:ilvl w:val="0"/>
          <w:numId w:val="13"/>
        </w:numPr>
        <w:rPr>
          <w:lang w:val="en-US"/>
        </w:rPr>
      </w:pPr>
      <w:r w:rsidRPr="009560FA">
        <w:rPr>
          <w:b/>
          <w:bCs/>
        </w:rPr>
        <w:t>Parameters</w:t>
      </w:r>
    </w:p>
    <w:p w14:paraId="3601FADC" w14:textId="77777777" w:rsidR="00E64D96" w:rsidRPr="00E64D96" w:rsidRDefault="00E64D96" w:rsidP="009560FA">
      <w:pPr>
        <w:pStyle w:val="ListParagraph"/>
        <w:numPr>
          <w:ilvl w:val="1"/>
          <w:numId w:val="13"/>
        </w:numPr>
        <w:rPr>
          <w:lang w:val="en-US"/>
        </w:rPr>
      </w:pPr>
      <w:r w:rsidRPr="00E64D96">
        <w:rPr>
          <w:lang w:val="en-US"/>
        </w:rPr>
        <w:t>model_type: Type of the model to train ('GRU', 'LSTM', 'CNN').</w:t>
      </w:r>
    </w:p>
    <w:p w14:paraId="0501AABC" w14:textId="77777777" w:rsidR="00E64D96" w:rsidRPr="00E64D96" w:rsidRDefault="00E64D96" w:rsidP="009560FA">
      <w:pPr>
        <w:pStyle w:val="ListParagraph"/>
        <w:numPr>
          <w:ilvl w:val="1"/>
          <w:numId w:val="13"/>
        </w:numPr>
        <w:rPr>
          <w:lang w:val="en-US"/>
        </w:rPr>
      </w:pPr>
      <w:r w:rsidRPr="00E64D96">
        <w:rPr>
          <w:lang w:val="en-US"/>
        </w:rPr>
        <w:t>config: Configuration dictionary containing training and model parameters.</w:t>
      </w:r>
    </w:p>
    <w:p w14:paraId="2BFF957C" w14:textId="77777777" w:rsidR="00E64D96" w:rsidRPr="00E64D96" w:rsidRDefault="00E64D96" w:rsidP="009560FA">
      <w:pPr>
        <w:pStyle w:val="ListParagraph"/>
        <w:numPr>
          <w:ilvl w:val="1"/>
          <w:numId w:val="13"/>
        </w:numPr>
        <w:rPr>
          <w:lang w:val="en-US"/>
        </w:rPr>
      </w:pPr>
      <w:r w:rsidRPr="00E64D96">
        <w:rPr>
          <w:lang w:val="en-US"/>
        </w:rPr>
        <w:t>Xtrain, Ytrain: Training data and labels.</w:t>
      </w:r>
    </w:p>
    <w:p w14:paraId="27EAA2A1" w14:textId="77777777" w:rsidR="00BC5196" w:rsidRDefault="00E64D96" w:rsidP="009560FA">
      <w:pPr>
        <w:pStyle w:val="ListParagraph"/>
        <w:numPr>
          <w:ilvl w:val="1"/>
          <w:numId w:val="13"/>
        </w:numPr>
        <w:rPr>
          <w:lang w:val="en-US"/>
        </w:rPr>
      </w:pPr>
      <w:r w:rsidRPr="00E64D96">
        <w:rPr>
          <w:lang w:val="en-US"/>
        </w:rPr>
        <w:t>Xval, Yval: Validation data and labels.</w:t>
      </w:r>
    </w:p>
    <w:p w14:paraId="6BA037B0" w14:textId="04A4234B" w:rsidR="00E64D96" w:rsidRPr="009560FA" w:rsidRDefault="00BC5196" w:rsidP="009560FA">
      <w:pPr>
        <w:pStyle w:val="ListParagraph"/>
        <w:numPr>
          <w:ilvl w:val="0"/>
          <w:numId w:val="13"/>
        </w:numPr>
        <w:rPr>
          <w:b/>
          <w:bCs/>
          <w:lang w:val="en-US"/>
        </w:rPr>
      </w:pPr>
      <w:r w:rsidRPr="009560FA">
        <w:rPr>
          <w:b/>
          <w:bCs/>
        </w:rPr>
        <w:t>Process</w:t>
      </w:r>
    </w:p>
    <w:p w14:paraId="045ACC18" w14:textId="77777777" w:rsidR="00A00639" w:rsidRPr="00A00639" w:rsidRDefault="00A00639" w:rsidP="00A00639">
      <w:pPr>
        <w:pStyle w:val="ListParagraph"/>
        <w:numPr>
          <w:ilvl w:val="1"/>
          <w:numId w:val="13"/>
        </w:numPr>
        <w:rPr>
          <w:lang w:val="en-US"/>
        </w:rPr>
      </w:pPr>
      <w:r w:rsidRPr="00A00639">
        <w:rPr>
          <w:lang w:val="en-US"/>
        </w:rPr>
        <w:t>Extracts training and model parameters from the config.</w:t>
      </w:r>
    </w:p>
    <w:p w14:paraId="2A547A07" w14:textId="77777777" w:rsidR="00A00639" w:rsidRPr="00A00639" w:rsidRDefault="00A00639" w:rsidP="00A00639">
      <w:pPr>
        <w:pStyle w:val="ListParagraph"/>
        <w:numPr>
          <w:ilvl w:val="1"/>
          <w:numId w:val="13"/>
        </w:numPr>
        <w:rPr>
          <w:lang w:val="en-US"/>
        </w:rPr>
      </w:pPr>
      <w:r w:rsidRPr="00A00639">
        <w:rPr>
          <w:lang w:val="en-US"/>
        </w:rPr>
        <w:t>Sets the input size parameter nI based on the shape of Xtrain.</w:t>
      </w:r>
    </w:p>
    <w:p w14:paraId="05DA390F" w14:textId="77777777" w:rsidR="00A00639" w:rsidRPr="00A00639" w:rsidRDefault="00A00639" w:rsidP="00A00639">
      <w:pPr>
        <w:pStyle w:val="ListParagraph"/>
        <w:numPr>
          <w:ilvl w:val="1"/>
          <w:numId w:val="13"/>
        </w:numPr>
        <w:rPr>
          <w:lang w:val="en-US"/>
        </w:rPr>
      </w:pPr>
      <w:r w:rsidRPr="00A00639">
        <w:rPr>
          <w:lang w:val="en-US"/>
        </w:rPr>
        <w:t>Initializes the appropriate model class based on model_type.</w:t>
      </w:r>
    </w:p>
    <w:p w14:paraId="1FCBB81D" w14:textId="77777777" w:rsidR="00A00639" w:rsidRPr="00A00639" w:rsidRDefault="00A00639" w:rsidP="00A00639">
      <w:pPr>
        <w:pStyle w:val="ListParagraph"/>
        <w:numPr>
          <w:ilvl w:val="1"/>
          <w:numId w:val="13"/>
        </w:numPr>
        <w:rPr>
          <w:lang w:val="en-US"/>
        </w:rPr>
      </w:pPr>
      <w:r w:rsidRPr="00A00639">
        <w:rPr>
          <w:lang w:val="en-US"/>
        </w:rPr>
        <w:t>Calls create_model to build the model architecture.</w:t>
      </w:r>
    </w:p>
    <w:p w14:paraId="7059E2AD" w14:textId="6562E4D5" w:rsidR="009560FA" w:rsidRDefault="00A00639" w:rsidP="00A00639">
      <w:pPr>
        <w:pStyle w:val="ListParagraph"/>
        <w:numPr>
          <w:ilvl w:val="1"/>
          <w:numId w:val="13"/>
        </w:numPr>
        <w:rPr>
          <w:lang w:val="en-US"/>
        </w:rPr>
      </w:pPr>
      <w:r w:rsidRPr="00A00639">
        <w:rPr>
          <w:lang w:val="en-US"/>
        </w:rPr>
        <w:t>Trains the model using the train method with the provided data and parameters.</w:t>
      </w:r>
    </w:p>
    <w:p w14:paraId="2B4AA4BC" w14:textId="5AD8C4CC" w:rsidR="00F5479C" w:rsidRPr="009560FA" w:rsidRDefault="000D7D74" w:rsidP="00F5479C">
      <w:pPr>
        <w:pStyle w:val="ListParagraph"/>
        <w:numPr>
          <w:ilvl w:val="0"/>
          <w:numId w:val="13"/>
        </w:numPr>
        <w:rPr>
          <w:lang w:val="en-US"/>
        </w:rPr>
      </w:pPr>
      <w:r w:rsidRPr="000D7D74">
        <w:rPr>
          <w:b/>
          <w:bCs/>
          <w:lang w:val="en-US"/>
        </w:rPr>
        <w:t>Returns:</w:t>
      </w:r>
      <w:r w:rsidRPr="000D7D74">
        <w:rPr>
          <w:lang w:val="en-US"/>
        </w:rPr>
        <w:t xml:space="preserve"> An instance of the trained event_detector model.</w:t>
      </w:r>
    </w:p>
    <w:p w14:paraId="558B9B1E" w14:textId="77777777" w:rsidR="007861D9" w:rsidRPr="007861D9" w:rsidRDefault="007861D9" w:rsidP="007861D9">
      <w:pPr>
        <w:pStyle w:val="ListParagraph"/>
        <w:ind w:left="360"/>
      </w:pPr>
    </w:p>
    <w:p w14:paraId="07D4E30E" w14:textId="5794B4FA" w:rsidR="00BC5196" w:rsidRPr="005751EE" w:rsidRDefault="007861D9" w:rsidP="007861D9">
      <w:pPr>
        <w:pStyle w:val="ListParagraph"/>
        <w:numPr>
          <w:ilvl w:val="0"/>
          <w:numId w:val="12"/>
        </w:numPr>
      </w:pPr>
      <w:r w:rsidRPr="007861D9">
        <w:t>train_forecast_model_by_idxs</w:t>
      </w:r>
    </w:p>
    <w:p w14:paraId="2A465EBB" w14:textId="33087071" w:rsidR="004001FF" w:rsidRPr="004001FF" w:rsidRDefault="004001FF"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01FF">
        <w:rPr>
          <w:rFonts w:ascii="Consolas" w:eastAsia="Times New Roman" w:hAnsi="Consolas" w:cs="Times New Roman"/>
          <w:color w:val="569CD6"/>
          <w:kern w:val="0"/>
          <w:sz w:val="21"/>
          <w:szCs w:val="21"/>
          <w:lang w:val="en-US"/>
          <w14:ligatures w14:val="none"/>
        </w:rPr>
        <w:t>def</w:t>
      </w:r>
      <w:r w:rsidRPr="004001FF">
        <w:rPr>
          <w:rFonts w:ascii="Consolas" w:eastAsia="Times New Roman" w:hAnsi="Consolas" w:cs="Times New Roman"/>
          <w:color w:val="CCCCCC"/>
          <w:kern w:val="0"/>
          <w:sz w:val="21"/>
          <w:szCs w:val="21"/>
          <w:lang w:val="en-US"/>
          <w14:ligatures w14:val="none"/>
        </w:rPr>
        <w:t xml:space="preserve"> </w:t>
      </w:r>
      <w:r w:rsidRPr="004001FF">
        <w:rPr>
          <w:rFonts w:ascii="Consolas" w:eastAsia="Times New Roman" w:hAnsi="Consolas" w:cs="Times New Roman"/>
          <w:color w:val="DCDCAA"/>
          <w:kern w:val="0"/>
          <w:sz w:val="21"/>
          <w:szCs w:val="21"/>
          <w:lang w:val="en-US"/>
          <w14:ligatures w14:val="none"/>
        </w:rPr>
        <w:t>train_forecast_model_by_idxs</w:t>
      </w:r>
      <w:r w:rsidRPr="004001FF">
        <w:rPr>
          <w:rFonts w:ascii="Consolas" w:eastAsia="Times New Roman" w:hAnsi="Consolas" w:cs="Times New Roman"/>
          <w:color w:val="CCCCCC"/>
          <w:kern w:val="0"/>
          <w:sz w:val="21"/>
          <w:szCs w:val="21"/>
          <w:lang w:val="en-US"/>
          <w14:ligatures w14:val="none"/>
        </w:rPr>
        <w:t>(</w:t>
      </w:r>
      <w:r w:rsidRPr="004001FF">
        <w:rPr>
          <w:rFonts w:ascii="Consolas" w:eastAsia="Times New Roman" w:hAnsi="Consolas" w:cs="Times New Roman"/>
          <w:color w:val="9CDCFE"/>
          <w:kern w:val="0"/>
          <w:sz w:val="21"/>
          <w:szCs w:val="21"/>
          <w:lang w:val="en-US"/>
          <w14:ligatures w14:val="none"/>
        </w:rPr>
        <w:t>model_type</w:t>
      </w:r>
      <w:r w:rsidRPr="004001FF">
        <w:rPr>
          <w:rFonts w:ascii="Consolas" w:eastAsia="Times New Roman" w:hAnsi="Consolas" w:cs="Times New Roman"/>
          <w:color w:val="CCCCCC"/>
          <w:kern w:val="0"/>
          <w:sz w:val="21"/>
          <w:szCs w:val="21"/>
          <w:lang w:val="en-US"/>
          <w14:ligatures w14:val="none"/>
        </w:rPr>
        <w:t xml:space="preserve">, </w:t>
      </w:r>
      <w:r w:rsidRPr="004001FF">
        <w:rPr>
          <w:rFonts w:ascii="Consolas" w:eastAsia="Times New Roman" w:hAnsi="Consolas" w:cs="Times New Roman"/>
          <w:color w:val="9CDCFE"/>
          <w:kern w:val="0"/>
          <w:sz w:val="21"/>
          <w:szCs w:val="21"/>
          <w:lang w:val="en-US"/>
          <w14:ligatures w14:val="none"/>
        </w:rPr>
        <w:t>config</w:t>
      </w:r>
      <w:r w:rsidRPr="004001FF">
        <w:rPr>
          <w:rFonts w:ascii="Consolas" w:eastAsia="Times New Roman" w:hAnsi="Consolas" w:cs="Times New Roman"/>
          <w:color w:val="CCCCCC"/>
          <w:kern w:val="0"/>
          <w:sz w:val="21"/>
          <w:szCs w:val="21"/>
          <w:lang w:val="en-US"/>
          <w14:ligatures w14:val="none"/>
        </w:rPr>
        <w:t xml:space="preserve">, </w:t>
      </w:r>
      <w:r w:rsidRPr="004001FF">
        <w:rPr>
          <w:rFonts w:ascii="Consolas" w:eastAsia="Times New Roman" w:hAnsi="Consolas" w:cs="Times New Roman"/>
          <w:color w:val="9CDCFE"/>
          <w:kern w:val="0"/>
          <w:sz w:val="21"/>
          <w:szCs w:val="21"/>
          <w:lang w:val="en-US"/>
          <w14:ligatures w14:val="none"/>
        </w:rPr>
        <w:t>Xfull</w:t>
      </w:r>
      <w:r w:rsidRPr="004001FF">
        <w:rPr>
          <w:rFonts w:ascii="Consolas" w:eastAsia="Times New Roman" w:hAnsi="Consolas" w:cs="Times New Roman"/>
          <w:color w:val="CCCCCC"/>
          <w:kern w:val="0"/>
          <w:sz w:val="21"/>
          <w:szCs w:val="21"/>
          <w:lang w:val="en-US"/>
          <w14:ligatures w14:val="none"/>
        </w:rPr>
        <w:t xml:space="preserve">, </w:t>
      </w:r>
      <w:r w:rsidRPr="004001FF">
        <w:rPr>
          <w:rFonts w:ascii="Consolas" w:eastAsia="Times New Roman" w:hAnsi="Consolas" w:cs="Times New Roman"/>
          <w:color w:val="9CDCFE"/>
          <w:kern w:val="0"/>
          <w:sz w:val="21"/>
          <w:szCs w:val="21"/>
          <w:lang w:val="en-US"/>
          <w14:ligatures w14:val="none"/>
        </w:rPr>
        <w:t>train_idxs</w:t>
      </w:r>
      <w:r w:rsidRPr="004001FF">
        <w:rPr>
          <w:rFonts w:ascii="Consolas" w:eastAsia="Times New Roman" w:hAnsi="Consolas" w:cs="Times New Roman"/>
          <w:color w:val="CCCCCC"/>
          <w:kern w:val="0"/>
          <w:sz w:val="21"/>
          <w:szCs w:val="21"/>
          <w:lang w:val="en-US"/>
          <w14:ligatures w14:val="none"/>
        </w:rPr>
        <w:t xml:space="preserve">, </w:t>
      </w:r>
      <w:r w:rsidRPr="004001FF">
        <w:rPr>
          <w:rFonts w:ascii="Consolas" w:eastAsia="Times New Roman" w:hAnsi="Consolas" w:cs="Times New Roman"/>
          <w:color w:val="9CDCFE"/>
          <w:kern w:val="0"/>
          <w:sz w:val="21"/>
          <w:szCs w:val="21"/>
          <w:lang w:val="en-US"/>
          <w14:ligatures w14:val="none"/>
        </w:rPr>
        <w:t>val_idxs</w:t>
      </w:r>
      <w:r w:rsidRPr="004001FF">
        <w:rPr>
          <w:rFonts w:ascii="Consolas" w:eastAsia="Times New Roman" w:hAnsi="Consolas" w:cs="Times New Roman"/>
          <w:color w:val="CCCCCC"/>
          <w:kern w:val="0"/>
          <w:sz w:val="21"/>
          <w:szCs w:val="21"/>
          <w:lang w:val="en-US"/>
          <w14:ligatures w14:val="none"/>
        </w:rPr>
        <w:t>):</w:t>
      </w:r>
    </w:p>
    <w:p w14:paraId="7C247860" w14:textId="77777777" w:rsidR="000D7113" w:rsidRDefault="004048F3" w:rsidP="000D7113">
      <w:pPr>
        <w:pStyle w:val="ListParagraph"/>
        <w:numPr>
          <w:ilvl w:val="0"/>
          <w:numId w:val="13"/>
        </w:numPr>
        <w:rPr>
          <w:lang w:val="en-US"/>
        </w:rPr>
      </w:pPr>
      <w:r w:rsidRPr="000D7113">
        <w:rPr>
          <w:b/>
          <w:bCs/>
        </w:rPr>
        <w:t>Purpose:</w:t>
      </w:r>
      <w:r w:rsidRPr="000D7113">
        <w:rPr>
          <w:lang w:val="en-US"/>
        </w:rPr>
        <w:t xml:space="preserve"> </w:t>
      </w:r>
      <w:r w:rsidR="000D7113" w:rsidRPr="000D7113">
        <w:t>Trains a model using index-based subsets of the dataset for training and validation.</w:t>
      </w:r>
    </w:p>
    <w:p w14:paraId="3276EFBE" w14:textId="5C13BC1C" w:rsidR="004048F3" w:rsidRPr="000D7113" w:rsidRDefault="004048F3" w:rsidP="000D7113">
      <w:pPr>
        <w:pStyle w:val="ListParagraph"/>
        <w:numPr>
          <w:ilvl w:val="0"/>
          <w:numId w:val="13"/>
        </w:numPr>
        <w:rPr>
          <w:lang w:val="en-US"/>
        </w:rPr>
      </w:pPr>
      <w:r w:rsidRPr="000D7113">
        <w:rPr>
          <w:b/>
          <w:bCs/>
        </w:rPr>
        <w:t>Parameters</w:t>
      </w:r>
    </w:p>
    <w:p w14:paraId="3934D4C0" w14:textId="77777777" w:rsidR="00490EC5" w:rsidRPr="00490EC5" w:rsidRDefault="00490EC5" w:rsidP="00490EC5">
      <w:pPr>
        <w:pStyle w:val="ListParagraph"/>
        <w:numPr>
          <w:ilvl w:val="1"/>
          <w:numId w:val="13"/>
        </w:numPr>
        <w:rPr>
          <w:lang w:val="en-US"/>
        </w:rPr>
      </w:pPr>
      <w:r w:rsidRPr="00490EC5">
        <w:rPr>
          <w:lang w:val="en-US"/>
        </w:rPr>
        <w:t>model_type: Type of the model to train ('GRU', 'LSTM', 'CNN').</w:t>
      </w:r>
    </w:p>
    <w:p w14:paraId="3AD2AAC8" w14:textId="77777777" w:rsidR="00490EC5" w:rsidRPr="00490EC5" w:rsidRDefault="00490EC5" w:rsidP="00490EC5">
      <w:pPr>
        <w:pStyle w:val="ListParagraph"/>
        <w:numPr>
          <w:ilvl w:val="1"/>
          <w:numId w:val="13"/>
        </w:numPr>
        <w:rPr>
          <w:lang w:val="en-US"/>
        </w:rPr>
      </w:pPr>
      <w:r w:rsidRPr="00490EC5">
        <w:rPr>
          <w:lang w:val="en-US"/>
        </w:rPr>
        <w:t>config: Configuration dictionary containing training and model parameters.</w:t>
      </w:r>
    </w:p>
    <w:p w14:paraId="3EEE9D1D" w14:textId="77777777" w:rsidR="00490EC5" w:rsidRPr="00490EC5" w:rsidRDefault="00490EC5" w:rsidP="00490EC5">
      <w:pPr>
        <w:pStyle w:val="ListParagraph"/>
        <w:numPr>
          <w:ilvl w:val="1"/>
          <w:numId w:val="13"/>
        </w:numPr>
        <w:rPr>
          <w:lang w:val="en-US"/>
        </w:rPr>
      </w:pPr>
      <w:r w:rsidRPr="00490EC5">
        <w:rPr>
          <w:lang w:val="en-US"/>
        </w:rPr>
        <w:t>Xfull: Full dataset from which to extract training and validation data.</w:t>
      </w:r>
    </w:p>
    <w:p w14:paraId="343A1983" w14:textId="77777777" w:rsidR="00490EC5" w:rsidRPr="00490EC5" w:rsidRDefault="00490EC5" w:rsidP="00490EC5">
      <w:pPr>
        <w:pStyle w:val="ListParagraph"/>
        <w:numPr>
          <w:ilvl w:val="1"/>
          <w:numId w:val="13"/>
        </w:numPr>
        <w:rPr>
          <w:b/>
          <w:bCs/>
          <w:lang w:val="en-US"/>
        </w:rPr>
      </w:pPr>
      <w:r w:rsidRPr="00490EC5">
        <w:rPr>
          <w:lang w:val="en-US"/>
        </w:rPr>
        <w:t>train_idxs, val_idxs: Indices for training and validation data.</w:t>
      </w:r>
    </w:p>
    <w:p w14:paraId="187B63F0" w14:textId="42438B0C" w:rsidR="004048F3" w:rsidRPr="009560FA" w:rsidRDefault="004048F3" w:rsidP="00490EC5">
      <w:pPr>
        <w:pStyle w:val="ListParagraph"/>
        <w:numPr>
          <w:ilvl w:val="0"/>
          <w:numId w:val="13"/>
        </w:numPr>
        <w:rPr>
          <w:b/>
          <w:bCs/>
          <w:lang w:val="en-US"/>
        </w:rPr>
      </w:pPr>
      <w:r w:rsidRPr="009560FA">
        <w:rPr>
          <w:b/>
          <w:bCs/>
        </w:rPr>
        <w:t>Process</w:t>
      </w:r>
    </w:p>
    <w:p w14:paraId="62E97469" w14:textId="104C60E0" w:rsidR="0049427D" w:rsidRPr="0049427D" w:rsidRDefault="0049427D" w:rsidP="0049427D">
      <w:pPr>
        <w:pStyle w:val="ListParagraph"/>
        <w:numPr>
          <w:ilvl w:val="1"/>
          <w:numId w:val="13"/>
        </w:numPr>
        <w:rPr>
          <w:lang w:val="en-US"/>
        </w:rPr>
      </w:pPr>
      <w:r>
        <w:rPr>
          <w:lang w:val="en-US"/>
        </w:rPr>
        <w:t>S</w:t>
      </w:r>
      <w:r w:rsidRPr="0049427D">
        <w:rPr>
          <w:lang w:val="en-US"/>
        </w:rPr>
        <w:t>imilar to train_forecast_model, but uses indices to select subsets from Xfull.</w:t>
      </w:r>
    </w:p>
    <w:p w14:paraId="0309213A" w14:textId="77777777" w:rsidR="0049427D" w:rsidRDefault="0049427D" w:rsidP="0049427D">
      <w:pPr>
        <w:pStyle w:val="ListParagraph"/>
        <w:numPr>
          <w:ilvl w:val="1"/>
          <w:numId w:val="13"/>
        </w:numPr>
        <w:rPr>
          <w:lang w:val="en-US"/>
        </w:rPr>
      </w:pPr>
      <w:r w:rsidRPr="0049427D">
        <w:rPr>
          <w:lang w:val="en-US"/>
        </w:rPr>
        <w:t>Initializes and trains the model using the train_by_idx method.</w:t>
      </w:r>
    </w:p>
    <w:p w14:paraId="50058529" w14:textId="0D940825" w:rsidR="004048F3" w:rsidRDefault="004048F3" w:rsidP="0049427D">
      <w:pPr>
        <w:pStyle w:val="ListParagraph"/>
        <w:numPr>
          <w:ilvl w:val="0"/>
          <w:numId w:val="13"/>
        </w:numPr>
        <w:rPr>
          <w:lang w:val="en-US"/>
        </w:rPr>
      </w:pPr>
      <w:r w:rsidRPr="000D7D74">
        <w:rPr>
          <w:b/>
          <w:bCs/>
          <w:lang w:val="en-US"/>
        </w:rPr>
        <w:t>Returns:</w:t>
      </w:r>
      <w:r w:rsidRPr="000D7D74">
        <w:rPr>
          <w:lang w:val="en-US"/>
        </w:rPr>
        <w:t xml:space="preserve"> An instance of the trained event_detector model.</w:t>
      </w:r>
    </w:p>
    <w:p w14:paraId="321761B8" w14:textId="77777777" w:rsidR="00AB0F5A" w:rsidRPr="00AB0F5A" w:rsidRDefault="00AB0F5A" w:rsidP="00AB0F5A">
      <w:pPr>
        <w:pStyle w:val="ListParagraph"/>
        <w:ind w:left="360"/>
      </w:pPr>
    </w:p>
    <w:p w14:paraId="16E0242E" w14:textId="77777777" w:rsidR="00B0088B" w:rsidRPr="00B0088B" w:rsidRDefault="00B0088B" w:rsidP="00B0088B">
      <w:pPr>
        <w:pStyle w:val="ListParagraph"/>
        <w:ind w:left="360"/>
      </w:pPr>
    </w:p>
    <w:p w14:paraId="5F9AF37E" w14:textId="64917EF8" w:rsidR="00F658EA" w:rsidRPr="00F658EA" w:rsidRDefault="00F658EA" w:rsidP="00F658EA">
      <w:pPr>
        <w:pStyle w:val="ListParagraph"/>
        <w:numPr>
          <w:ilvl w:val="0"/>
          <w:numId w:val="12"/>
        </w:numPr>
      </w:pPr>
      <w:r>
        <w:rPr>
          <w:lang w:val="en-US"/>
        </w:rPr>
        <w:t>s</w:t>
      </w:r>
      <w:r w:rsidRPr="00F658EA">
        <w:t>ave_model</w:t>
      </w:r>
    </w:p>
    <w:p w14:paraId="7CFF35BC" w14:textId="77777777" w:rsidR="00F634A4" w:rsidRPr="00F634A4" w:rsidRDefault="00F634A4" w:rsidP="00F634A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634A4">
        <w:rPr>
          <w:rFonts w:ascii="Consolas" w:eastAsia="Times New Roman" w:hAnsi="Consolas" w:cs="Times New Roman"/>
          <w:color w:val="569CD6"/>
          <w:kern w:val="0"/>
          <w:sz w:val="21"/>
          <w:szCs w:val="21"/>
          <w:lang w:val="en-US"/>
          <w14:ligatures w14:val="none"/>
        </w:rPr>
        <w:t>def</w:t>
      </w:r>
      <w:r w:rsidRPr="00F634A4">
        <w:rPr>
          <w:rFonts w:ascii="Consolas" w:eastAsia="Times New Roman" w:hAnsi="Consolas" w:cs="Times New Roman"/>
          <w:color w:val="CCCCCC"/>
          <w:kern w:val="0"/>
          <w:sz w:val="21"/>
          <w:szCs w:val="21"/>
          <w:lang w:val="en-US"/>
          <w14:ligatures w14:val="none"/>
        </w:rPr>
        <w:t xml:space="preserve"> </w:t>
      </w:r>
      <w:r w:rsidRPr="00F634A4">
        <w:rPr>
          <w:rFonts w:ascii="Consolas" w:eastAsia="Times New Roman" w:hAnsi="Consolas" w:cs="Times New Roman"/>
          <w:color w:val="DCDCAA"/>
          <w:kern w:val="0"/>
          <w:sz w:val="21"/>
          <w:szCs w:val="21"/>
          <w:lang w:val="en-US"/>
          <w14:ligatures w14:val="none"/>
        </w:rPr>
        <w:t>save_model</w:t>
      </w:r>
      <w:r w:rsidRPr="00F634A4">
        <w:rPr>
          <w:rFonts w:ascii="Consolas" w:eastAsia="Times New Roman" w:hAnsi="Consolas" w:cs="Times New Roman"/>
          <w:color w:val="CCCCCC"/>
          <w:kern w:val="0"/>
          <w:sz w:val="21"/>
          <w:szCs w:val="21"/>
          <w:lang w:val="en-US"/>
          <w14:ligatures w14:val="none"/>
        </w:rPr>
        <w:t>(</w:t>
      </w:r>
      <w:r w:rsidRPr="00F634A4">
        <w:rPr>
          <w:rFonts w:ascii="Consolas" w:eastAsia="Times New Roman" w:hAnsi="Consolas" w:cs="Times New Roman"/>
          <w:color w:val="9CDCFE"/>
          <w:kern w:val="0"/>
          <w:sz w:val="21"/>
          <w:szCs w:val="21"/>
          <w:lang w:val="en-US"/>
          <w14:ligatures w14:val="none"/>
        </w:rPr>
        <w:t>event_detector</w:t>
      </w:r>
      <w:r w:rsidRPr="00F634A4">
        <w:rPr>
          <w:rFonts w:ascii="Consolas" w:eastAsia="Times New Roman" w:hAnsi="Consolas" w:cs="Times New Roman"/>
          <w:color w:val="CCCCCC"/>
          <w:kern w:val="0"/>
          <w:sz w:val="21"/>
          <w:szCs w:val="21"/>
          <w:lang w:val="en-US"/>
          <w14:ligatures w14:val="none"/>
        </w:rPr>
        <w:t xml:space="preserve">, </w:t>
      </w:r>
      <w:r w:rsidRPr="00F634A4">
        <w:rPr>
          <w:rFonts w:ascii="Consolas" w:eastAsia="Times New Roman" w:hAnsi="Consolas" w:cs="Times New Roman"/>
          <w:color w:val="9CDCFE"/>
          <w:kern w:val="0"/>
          <w:sz w:val="21"/>
          <w:szCs w:val="21"/>
          <w:lang w:val="en-US"/>
          <w14:ligatures w14:val="none"/>
        </w:rPr>
        <w:t>config</w:t>
      </w:r>
      <w:r w:rsidRPr="00F634A4">
        <w:rPr>
          <w:rFonts w:ascii="Consolas" w:eastAsia="Times New Roman" w:hAnsi="Consolas" w:cs="Times New Roman"/>
          <w:color w:val="CCCCCC"/>
          <w:kern w:val="0"/>
          <w:sz w:val="21"/>
          <w:szCs w:val="21"/>
          <w:lang w:val="en-US"/>
          <w14:ligatures w14:val="none"/>
        </w:rPr>
        <w:t xml:space="preserve">, </w:t>
      </w:r>
      <w:r w:rsidRPr="00F634A4">
        <w:rPr>
          <w:rFonts w:ascii="Consolas" w:eastAsia="Times New Roman" w:hAnsi="Consolas" w:cs="Times New Roman"/>
          <w:color w:val="9CDCFE"/>
          <w:kern w:val="0"/>
          <w:sz w:val="21"/>
          <w:szCs w:val="21"/>
          <w:lang w:val="en-US"/>
          <w14:ligatures w14:val="none"/>
        </w:rPr>
        <w:t>run_name</w:t>
      </w:r>
      <w:r w:rsidRPr="00F634A4">
        <w:rPr>
          <w:rFonts w:ascii="Consolas" w:eastAsia="Times New Roman" w:hAnsi="Consolas" w:cs="Times New Roman"/>
          <w:color w:val="D4D4D4"/>
          <w:kern w:val="0"/>
          <w:sz w:val="21"/>
          <w:szCs w:val="21"/>
          <w:lang w:val="en-US"/>
          <w14:ligatures w14:val="none"/>
        </w:rPr>
        <w:t>=</w:t>
      </w:r>
      <w:r w:rsidRPr="00F634A4">
        <w:rPr>
          <w:rFonts w:ascii="Consolas" w:eastAsia="Times New Roman" w:hAnsi="Consolas" w:cs="Times New Roman"/>
          <w:color w:val="CE9178"/>
          <w:kern w:val="0"/>
          <w:sz w:val="21"/>
          <w:szCs w:val="21"/>
          <w:lang w:val="en-US"/>
          <w14:ligatures w14:val="none"/>
        </w:rPr>
        <w:t>'results'</w:t>
      </w:r>
      <w:r w:rsidRPr="00F634A4">
        <w:rPr>
          <w:rFonts w:ascii="Consolas" w:eastAsia="Times New Roman" w:hAnsi="Consolas" w:cs="Times New Roman"/>
          <w:color w:val="CCCCCC"/>
          <w:kern w:val="0"/>
          <w:sz w:val="21"/>
          <w:szCs w:val="21"/>
          <w:lang w:val="en-US"/>
          <w14:ligatures w14:val="none"/>
        </w:rPr>
        <w:t>):</w:t>
      </w:r>
    </w:p>
    <w:p w14:paraId="2F9078C6" w14:textId="77777777" w:rsidR="00814FC4" w:rsidRDefault="00AB0F5A" w:rsidP="00814FC4">
      <w:pPr>
        <w:pStyle w:val="ListParagraph"/>
        <w:numPr>
          <w:ilvl w:val="0"/>
          <w:numId w:val="13"/>
        </w:numPr>
        <w:rPr>
          <w:lang w:val="en-US"/>
        </w:rPr>
      </w:pPr>
      <w:r w:rsidRPr="00814FC4">
        <w:rPr>
          <w:b/>
          <w:bCs/>
        </w:rPr>
        <w:t>Purpose:</w:t>
      </w:r>
      <w:r w:rsidRPr="00814FC4">
        <w:rPr>
          <w:lang w:val="en-US"/>
        </w:rPr>
        <w:t xml:space="preserve"> </w:t>
      </w:r>
      <w:r w:rsidR="00814FC4" w:rsidRPr="00814FC4">
        <w:t>Saves the trained model to disk.</w:t>
      </w:r>
    </w:p>
    <w:p w14:paraId="6F5AAA4B" w14:textId="1531B8EF" w:rsidR="00AB0F5A" w:rsidRPr="00814FC4" w:rsidRDefault="00AB0F5A" w:rsidP="00814FC4">
      <w:pPr>
        <w:pStyle w:val="ListParagraph"/>
        <w:numPr>
          <w:ilvl w:val="0"/>
          <w:numId w:val="13"/>
        </w:numPr>
        <w:rPr>
          <w:lang w:val="en-US"/>
        </w:rPr>
      </w:pPr>
      <w:r w:rsidRPr="00814FC4">
        <w:rPr>
          <w:b/>
          <w:bCs/>
        </w:rPr>
        <w:t>Parameters</w:t>
      </w:r>
    </w:p>
    <w:p w14:paraId="432B6C2D" w14:textId="77777777" w:rsidR="008639D0" w:rsidRPr="008639D0" w:rsidRDefault="008639D0" w:rsidP="008639D0">
      <w:pPr>
        <w:pStyle w:val="ListParagraph"/>
        <w:numPr>
          <w:ilvl w:val="1"/>
          <w:numId w:val="13"/>
        </w:numPr>
        <w:rPr>
          <w:lang w:val="en-US"/>
        </w:rPr>
      </w:pPr>
      <w:r w:rsidRPr="008639D0">
        <w:rPr>
          <w:lang w:val="en-US"/>
        </w:rPr>
        <w:t>event_detector: The trained model instance.</w:t>
      </w:r>
    </w:p>
    <w:p w14:paraId="73E1D682" w14:textId="77777777" w:rsidR="008639D0" w:rsidRPr="008639D0" w:rsidRDefault="008639D0" w:rsidP="008639D0">
      <w:pPr>
        <w:pStyle w:val="ListParagraph"/>
        <w:numPr>
          <w:ilvl w:val="1"/>
          <w:numId w:val="13"/>
        </w:numPr>
        <w:rPr>
          <w:lang w:val="en-US"/>
        </w:rPr>
      </w:pPr>
      <w:r w:rsidRPr="008639D0">
        <w:rPr>
          <w:lang w:val="en-US"/>
        </w:rPr>
        <w:t>config: Configuration dictionary containing the model name.</w:t>
      </w:r>
    </w:p>
    <w:p w14:paraId="686F3C50" w14:textId="77777777" w:rsidR="008639D0" w:rsidRPr="008639D0" w:rsidRDefault="008639D0" w:rsidP="008639D0">
      <w:pPr>
        <w:pStyle w:val="ListParagraph"/>
        <w:numPr>
          <w:ilvl w:val="1"/>
          <w:numId w:val="13"/>
        </w:numPr>
        <w:rPr>
          <w:b/>
          <w:bCs/>
          <w:lang w:val="en-US"/>
        </w:rPr>
      </w:pPr>
      <w:r w:rsidRPr="008639D0">
        <w:rPr>
          <w:lang w:val="en-US"/>
        </w:rPr>
        <w:t>run_name: Directory under which the model will be saved.</w:t>
      </w:r>
    </w:p>
    <w:p w14:paraId="09DFA1A6" w14:textId="24C9AFEF" w:rsidR="00AB0F5A" w:rsidRPr="009560FA" w:rsidRDefault="00AB0F5A" w:rsidP="008639D0">
      <w:pPr>
        <w:pStyle w:val="ListParagraph"/>
        <w:numPr>
          <w:ilvl w:val="0"/>
          <w:numId w:val="13"/>
        </w:numPr>
        <w:rPr>
          <w:b/>
          <w:bCs/>
          <w:lang w:val="en-US"/>
        </w:rPr>
      </w:pPr>
      <w:r w:rsidRPr="009560FA">
        <w:rPr>
          <w:b/>
          <w:bCs/>
        </w:rPr>
        <w:t>Process</w:t>
      </w:r>
    </w:p>
    <w:p w14:paraId="1FA8FC25" w14:textId="77777777" w:rsidR="001F46EC" w:rsidRPr="001F46EC" w:rsidRDefault="001F46EC" w:rsidP="001F46EC">
      <w:pPr>
        <w:pStyle w:val="ListParagraph"/>
        <w:numPr>
          <w:ilvl w:val="1"/>
          <w:numId w:val="13"/>
        </w:numPr>
        <w:rPr>
          <w:lang w:val="en-US"/>
        </w:rPr>
      </w:pPr>
      <w:r w:rsidRPr="001F46EC">
        <w:rPr>
          <w:lang w:val="en-US"/>
        </w:rPr>
        <w:t>Attempts to save the model in models/{run_name}/{model_name}.</w:t>
      </w:r>
    </w:p>
    <w:p w14:paraId="6EBE1590" w14:textId="77777777" w:rsidR="001F46EC" w:rsidRDefault="001F46EC" w:rsidP="001F46EC">
      <w:pPr>
        <w:pStyle w:val="ListParagraph"/>
        <w:numPr>
          <w:ilvl w:val="1"/>
          <w:numId w:val="13"/>
        </w:numPr>
        <w:rPr>
          <w:lang w:val="en-US"/>
        </w:rPr>
      </w:pPr>
      <w:r w:rsidRPr="001F46EC">
        <w:rPr>
          <w:lang w:val="en-US"/>
        </w:rPr>
        <w:t>Handles FileNotFoundError by saving in a default directory and prompts the user to create the intended directory.</w:t>
      </w:r>
    </w:p>
    <w:p w14:paraId="7C1E3AAC" w14:textId="6EC67C8C" w:rsidR="00BC5196" w:rsidRPr="001F46EC" w:rsidRDefault="001F46EC" w:rsidP="001F46EC">
      <w:pPr>
        <w:pStyle w:val="ListParagraph"/>
        <w:numPr>
          <w:ilvl w:val="0"/>
          <w:numId w:val="12"/>
        </w:numPr>
      </w:pPr>
      <w:r w:rsidRPr="001F46EC">
        <w:t xml:space="preserve">Load_saved_model </w:t>
      </w:r>
    </w:p>
    <w:p w14:paraId="3C0E1832" w14:textId="77777777" w:rsidR="00B576D7" w:rsidRPr="00263473" w:rsidRDefault="00B576D7" w:rsidP="0026347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473">
        <w:rPr>
          <w:rFonts w:ascii="Consolas" w:eastAsia="Times New Roman" w:hAnsi="Consolas" w:cs="Times New Roman"/>
          <w:color w:val="569CD6"/>
          <w:kern w:val="0"/>
          <w:sz w:val="21"/>
          <w:szCs w:val="21"/>
          <w:lang w:val="en-US"/>
          <w14:ligatures w14:val="none"/>
        </w:rPr>
        <w:t>def</w:t>
      </w:r>
      <w:r w:rsidRPr="00263473">
        <w:rPr>
          <w:rFonts w:ascii="Consolas" w:eastAsia="Times New Roman" w:hAnsi="Consolas" w:cs="Times New Roman"/>
          <w:color w:val="CCCCCC"/>
          <w:kern w:val="0"/>
          <w:sz w:val="21"/>
          <w:szCs w:val="21"/>
          <w:lang w:val="en-US"/>
          <w14:ligatures w14:val="none"/>
        </w:rPr>
        <w:t xml:space="preserve"> </w:t>
      </w:r>
      <w:r w:rsidRPr="00263473">
        <w:rPr>
          <w:rFonts w:ascii="Consolas" w:eastAsia="Times New Roman" w:hAnsi="Consolas" w:cs="Times New Roman"/>
          <w:color w:val="DCDCAA"/>
          <w:kern w:val="0"/>
          <w:sz w:val="21"/>
          <w:szCs w:val="21"/>
          <w:lang w:val="en-US"/>
          <w14:ligatures w14:val="none"/>
        </w:rPr>
        <w:t>load_saved_model</w:t>
      </w:r>
      <w:r w:rsidRPr="00263473">
        <w:rPr>
          <w:rFonts w:ascii="Consolas" w:eastAsia="Times New Roman" w:hAnsi="Consolas" w:cs="Times New Roman"/>
          <w:color w:val="CCCCCC"/>
          <w:kern w:val="0"/>
          <w:sz w:val="21"/>
          <w:szCs w:val="21"/>
          <w:lang w:val="en-US"/>
          <w14:ligatures w14:val="none"/>
        </w:rPr>
        <w:t>(</w:t>
      </w:r>
      <w:r w:rsidRPr="00263473">
        <w:rPr>
          <w:rFonts w:ascii="Consolas" w:eastAsia="Times New Roman" w:hAnsi="Consolas" w:cs="Times New Roman"/>
          <w:color w:val="9CDCFE"/>
          <w:kern w:val="0"/>
          <w:sz w:val="21"/>
          <w:szCs w:val="21"/>
          <w:lang w:val="en-US"/>
          <w14:ligatures w14:val="none"/>
        </w:rPr>
        <w:t>model_type</w:t>
      </w:r>
      <w:r w:rsidRPr="00263473">
        <w:rPr>
          <w:rFonts w:ascii="Consolas" w:eastAsia="Times New Roman" w:hAnsi="Consolas" w:cs="Times New Roman"/>
          <w:color w:val="CCCCCC"/>
          <w:kern w:val="0"/>
          <w:sz w:val="21"/>
          <w:szCs w:val="21"/>
          <w:lang w:val="en-US"/>
          <w14:ligatures w14:val="none"/>
        </w:rPr>
        <w:t xml:space="preserve">, </w:t>
      </w:r>
      <w:r w:rsidRPr="00263473">
        <w:rPr>
          <w:rFonts w:ascii="Consolas" w:eastAsia="Times New Roman" w:hAnsi="Consolas" w:cs="Times New Roman"/>
          <w:color w:val="9CDCFE"/>
          <w:kern w:val="0"/>
          <w:sz w:val="21"/>
          <w:szCs w:val="21"/>
          <w:lang w:val="en-US"/>
          <w14:ligatures w14:val="none"/>
        </w:rPr>
        <w:t>params_filename</w:t>
      </w:r>
      <w:r w:rsidRPr="00263473">
        <w:rPr>
          <w:rFonts w:ascii="Consolas" w:eastAsia="Times New Roman" w:hAnsi="Consolas" w:cs="Times New Roman"/>
          <w:color w:val="CCCCCC"/>
          <w:kern w:val="0"/>
          <w:sz w:val="21"/>
          <w:szCs w:val="21"/>
          <w:lang w:val="en-US"/>
          <w14:ligatures w14:val="none"/>
        </w:rPr>
        <w:t xml:space="preserve">, </w:t>
      </w:r>
      <w:r w:rsidRPr="00263473">
        <w:rPr>
          <w:rFonts w:ascii="Consolas" w:eastAsia="Times New Roman" w:hAnsi="Consolas" w:cs="Times New Roman"/>
          <w:color w:val="9CDCFE"/>
          <w:kern w:val="0"/>
          <w:sz w:val="21"/>
          <w:szCs w:val="21"/>
          <w:lang w:val="en-US"/>
          <w14:ligatures w14:val="none"/>
        </w:rPr>
        <w:t>model_filename</w:t>
      </w:r>
      <w:r w:rsidRPr="00263473">
        <w:rPr>
          <w:rFonts w:ascii="Consolas" w:eastAsia="Times New Roman" w:hAnsi="Consolas" w:cs="Times New Roman"/>
          <w:color w:val="CCCCCC"/>
          <w:kern w:val="0"/>
          <w:sz w:val="21"/>
          <w:szCs w:val="21"/>
          <w:lang w:val="en-US"/>
          <w14:ligatures w14:val="none"/>
        </w:rPr>
        <w:t>):</w:t>
      </w:r>
    </w:p>
    <w:p w14:paraId="3A217A19" w14:textId="77777777" w:rsidR="00CA3E20" w:rsidRDefault="00B576D7" w:rsidP="00CA3E20">
      <w:pPr>
        <w:pStyle w:val="ListParagraph"/>
        <w:numPr>
          <w:ilvl w:val="0"/>
          <w:numId w:val="15"/>
        </w:numPr>
        <w:rPr>
          <w:lang w:val="en-US"/>
        </w:rPr>
      </w:pPr>
      <w:r w:rsidRPr="00CA3E20">
        <w:rPr>
          <w:b/>
          <w:bCs/>
        </w:rPr>
        <w:t>Purpose:</w:t>
      </w:r>
      <w:r w:rsidRPr="00CA3E20">
        <w:rPr>
          <w:lang w:val="en-US"/>
        </w:rPr>
        <w:t xml:space="preserve"> </w:t>
      </w:r>
      <w:r w:rsidR="00CA3E20" w:rsidRPr="00CA3E20">
        <w:t>Loads a previously saved model along with its parameters.</w:t>
      </w:r>
    </w:p>
    <w:p w14:paraId="3FF7CCCE" w14:textId="7E73C38A" w:rsidR="00B576D7" w:rsidRPr="00CA3E20" w:rsidRDefault="00B576D7" w:rsidP="00CA3E20">
      <w:pPr>
        <w:pStyle w:val="ListParagraph"/>
        <w:numPr>
          <w:ilvl w:val="0"/>
          <w:numId w:val="15"/>
        </w:numPr>
        <w:rPr>
          <w:lang w:val="en-US"/>
        </w:rPr>
      </w:pPr>
      <w:r w:rsidRPr="00CA3E20">
        <w:rPr>
          <w:b/>
          <w:bCs/>
        </w:rPr>
        <w:t>Parameters</w:t>
      </w:r>
    </w:p>
    <w:p w14:paraId="6EEFEBD1" w14:textId="77777777" w:rsidR="00857F7C" w:rsidRPr="00857F7C" w:rsidRDefault="00857F7C" w:rsidP="00857F7C">
      <w:pPr>
        <w:pStyle w:val="ListParagraph"/>
        <w:numPr>
          <w:ilvl w:val="1"/>
          <w:numId w:val="13"/>
        </w:numPr>
        <w:rPr>
          <w:lang w:val="en-US"/>
        </w:rPr>
      </w:pPr>
      <w:r w:rsidRPr="00857F7C">
        <w:rPr>
          <w:lang w:val="en-US"/>
        </w:rPr>
        <w:t>model_type: Type of the model ('GRU', 'LSTM', 'CNN').</w:t>
      </w:r>
    </w:p>
    <w:p w14:paraId="0536AD89" w14:textId="77777777" w:rsidR="00857F7C" w:rsidRPr="00857F7C" w:rsidRDefault="00857F7C" w:rsidP="00857F7C">
      <w:pPr>
        <w:pStyle w:val="ListParagraph"/>
        <w:numPr>
          <w:ilvl w:val="1"/>
          <w:numId w:val="13"/>
        </w:numPr>
        <w:rPr>
          <w:lang w:val="en-US"/>
        </w:rPr>
      </w:pPr>
      <w:r w:rsidRPr="00857F7C">
        <w:rPr>
          <w:lang w:val="en-US"/>
        </w:rPr>
        <w:t>params_filename: Path to the JSON file containing model parameters.</w:t>
      </w:r>
    </w:p>
    <w:p w14:paraId="3504AF22" w14:textId="77777777" w:rsidR="00857F7C" w:rsidRDefault="00857F7C" w:rsidP="00857F7C">
      <w:pPr>
        <w:pStyle w:val="ListParagraph"/>
        <w:numPr>
          <w:ilvl w:val="1"/>
          <w:numId w:val="13"/>
        </w:numPr>
        <w:rPr>
          <w:lang w:val="en-US"/>
        </w:rPr>
      </w:pPr>
      <w:r w:rsidRPr="00857F7C">
        <w:rPr>
          <w:lang w:val="en-US"/>
        </w:rPr>
        <w:t>model_filename: Path to the saved model file.</w:t>
      </w:r>
    </w:p>
    <w:p w14:paraId="14B0A742" w14:textId="77777777" w:rsidR="00B576D7" w:rsidRPr="00857F7C" w:rsidRDefault="00B576D7" w:rsidP="00857F7C">
      <w:pPr>
        <w:pStyle w:val="ListParagraph"/>
        <w:numPr>
          <w:ilvl w:val="0"/>
          <w:numId w:val="13"/>
        </w:numPr>
        <w:rPr>
          <w:b/>
          <w:bCs/>
          <w:lang w:val="en-US"/>
        </w:rPr>
      </w:pPr>
      <w:r w:rsidRPr="00857F7C">
        <w:rPr>
          <w:b/>
          <w:bCs/>
          <w:lang w:val="en-US"/>
        </w:rPr>
        <w:t>Process</w:t>
      </w:r>
    </w:p>
    <w:p w14:paraId="237D4755" w14:textId="5D400A42" w:rsidR="007D1A1D" w:rsidRPr="007D1A1D" w:rsidRDefault="007D1A1D" w:rsidP="007D1A1D">
      <w:pPr>
        <w:pStyle w:val="ListParagraph"/>
        <w:numPr>
          <w:ilvl w:val="1"/>
          <w:numId w:val="15"/>
        </w:numPr>
        <w:rPr>
          <w:lang w:val="en-US"/>
        </w:rPr>
      </w:pPr>
      <w:r>
        <w:rPr>
          <w:lang w:val="en-US"/>
        </w:rPr>
        <w:t>l</w:t>
      </w:r>
      <w:r w:rsidRPr="007D1A1D">
        <w:rPr>
          <w:lang w:val="en-US"/>
        </w:rPr>
        <w:t>oads model parameters from the JSON file.</w:t>
      </w:r>
    </w:p>
    <w:p w14:paraId="1826483F" w14:textId="77777777" w:rsidR="007D1A1D" w:rsidRPr="007D1A1D" w:rsidRDefault="007D1A1D" w:rsidP="007D1A1D">
      <w:pPr>
        <w:pStyle w:val="ListParagraph"/>
        <w:numPr>
          <w:ilvl w:val="1"/>
          <w:numId w:val="15"/>
        </w:numPr>
        <w:rPr>
          <w:lang w:val="en-US"/>
        </w:rPr>
      </w:pPr>
      <w:r w:rsidRPr="007D1A1D">
        <w:rPr>
          <w:lang w:val="en-US"/>
        </w:rPr>
        <w:t>Initializes the appropriate model class.</w:t>
      </w:r>
    </w:p>
    <w:p w14:paraId="65D6F9E5" w14:textId="77777777" w:rsidR="007D1A1D" w:rsidRDefault="007D1A1D" w:rsidP="007D1A1D">
      <w:pPr>
        <w:pStyle w:val="ListParagraph"/>
        <w:numPr>
          <w:ilvl w:val="1"/>
          <w:numId w:val="15"/>
        </w:numPr>
        <w:rPr>
          <w:lang w:val="en-US"/>
        </w:rPr>
      </w:pPr>
      <w:r w:rsidRPr="007D1A1D">
        <w:rPr>
          <w:lang w:val="en-US"/>
        </w:rPr>
        <w:t>Loads the saved Keras model into event_detector.inner.</w:t>
      </w:r>
    </w:p>
    <w:p w14:paraId="594A5A62" w14:textId="77777777" w:rsidR="00B576D7" w:rsidRDefault="00B576D7" w:rsidP="007D1A1D">
      <w:pPr>
        <w:pStyle w:val="ListParagraph"/>
        <w:numPr>
          <w:ilvl w:val="0"/>
          <w:numId w:val="15"/>
        </w:numPr>
        <w:rPr>
          <w:lang w:val="en-US"/>
        </w:rPr>
      </w:pPr>
      <w:r w:rsidRPr="000D7D74">
        <w:rPr>
          <w:b/>
          <w:bCs/>
          <w:lang w:val="en-US"/>
        </w:rPr>
        <w:t>Returns:</w:t>
      </w:r>
      <w:r w:rsidRPr="000D7D74">
        <w:rPr>
          <w:lang w:val="en-US"/>
        </w:rPr>
        <w:t xml:space="preserve"> An instance of the trained event_detector model.</w:t>
      </w:r>
    </w:p>
    <w:p w14:paraId="68D1C7C3" w14:textId="77777777" w:rsidR="00263473" w:rsidRPr="00263473" w:rsidRDefault="00263473" w:rsidP="00263473">
      <w:pPr>
        <w:pStyle w:val="ListParagraph"/>
        <w:ind w:left="360"/>
      </w:pPr>
    </w:p>
    <w:p w14:paraId="03FFDFDB" w14:textId="7AEC8986" w:rsidR="0039173C" w:rsidRPr="00263473" w:rsidRDefault="0039173C" w:rsidP="00263473">
      <w:pPr>
        <w:pStyle w:val="ListParagraph"/>
        <w:numPr>
          <w:ilvl w:val="0"/>
          <w:numId w:val="12"/>
        </w:numPr>
      </w:pPr>
      <w:r w:rsidRPr="00263473">
        <w:t>Parse_arguments</w:t>
      </w:r>
    </w:p>
    <w:p w14:paraId="6B87B201" w14:textId="744E72E9" w:rsidR="00561ED1" w:rsidRPr="00561ED1" w:rsidRDefault="00561ED1" w:rsidP="003E449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61ED1">
        <w:rPr>
          <w:rFonts w:ascii="Consolas" w:eastAsia="Times New Roman" w:hAnsi="Consolas" w:cs="Times New Roman"/>
          <w:color w:val="569CD6"/>
          <w:kern w:val="0"/>
          <w:sz w:val="21"/>
          <w:szCs w:val="21"/>
          <w:lang w:val="en-US"/>
          <w14:ligatures w14:val="none"/>
        </w:rPr>
        <w:t>def</w:t>
      </w:r>
      <w:r w:rsidRPr="00561ED1">
        <w:rPr>
          <w:rFonts w:ascii="Consolas" w:eastAsia="Times New Roman" w:hAnsi="Consolas" w:cs="Times New Roman"/>
          <w:color w:val="CCCCCC"/>
          <w:kern w:val="0"/>
          <w:sz w:val="21"/>
          <w:szCs w:val="21"/>
          <w:lang w:val="en-US"/>
          <w14:ligatures w14:val="none"/>
        </w:rPr>
        <w:t xml:space="preserve"> </w:t>
      </w:r>
      <w:r w:rsidRPr="00561ED1">
        <w:rPr>
          <w:rFonts w:ascii="Consolas" w:eastAsia="Times New Roman" w:hAnsi="Consolas" w:cs="Times New Roman"/>
          <w:color w:val="DCDCAA"/>
          <w:kern w:val="0"/>
          <w:sz w:val="21"/>
          <w:szCs w:val="21"/>
          <w:lang w:val="en-US"/>
          <w14:ligatures w14:val="none"/>
        </w:rPr>
        <w:t>parse_arguments</w:t>
      </w:r>
      <w:r w:rsidRPr="00561ED1">
        <w:rPr>
          <w:rFonts w:ascii="Consolas" w:eastAsia="Times New Roman" w:hAnsi="Consolas" w:cs="Times New Roman"/>
          <w:color w:val="CCCCCC"/>
          <w:kern w:val="0"/>
          <w:sz w:val="21"/>
          <w:szCs w:val="21"/>
          <w:lang w:val="en-US"/>
          <w14:ligatures w14:val="none"/>
        </w:rPr>
        <w:t>():</w:t>
      </w:r>
    </w:p>
    <w:p w14:paraId="2A21BF22" w14:textId="5832BB4B" w:rsidR="00044E9A" w:rsidRDefault="00044E9A" w:rsidP="00044E9A">
      <w:pPr>
        <w:pStyle w:val="ListParagraph"/>
        <w:numPr>
          <w:ilvl w:val="0"/>
          <w:numId w:val="15"/>
        </w:numPr>
        <w:rPr>
          <w:lang w:val="en-US"/>
        </w:rPr>
      </w:pPr>
      <w:r w:rsidRPr="00CA3E20">
        <w:rPr>
          <w:b/>
          <w:bCs/>
        </w:rPr>
        <w:t>Purpose:</w:t>
      </w:r>
      <w:r w:rsidRPr="00CA3E20">
        <w:rPr>
          <w:lang w:val="en-US"/>
        </w:rPr>
        <w:t xml:space="preserve"> </w:t>
      </w:r>
      <w:r w:rsidR="00360308" w:rsidRPr="00360308">
        <w:t>Parses command-line arguments for configuring the script.</w:t>
      </w:r>
    </w:p>
    <w:p w14:paraId="48C30B5C" w14:textId="77777777" w:rsidR="00044E9A" w:rsidRPr="00857F7C" w:rsidRDefault="00044E9A" w:rsidP="00044E9A">
      <w:pPr>
        <w:pStyle w:val="ListParagraph"/>
        <w:numPr>
          <w:ilvl w:val="0"/>
          <w:numId w:val="13"/>
        </w:numPr>
        <w:rPr>
          <w:b/>
          <w:bCs/>
          <w:lang w:val="en-US"/>
        </w:rPr>
      </w:pPr>
      <w:r w:rsidRPr="00857F7C">
        <w:rPr>
          <w:b/>
          <w:bCs/>
          <w:lang w:val="en-US"/>
        </w:rPr>
        <w:t>Process</w:t>
      </w:r>
    </w:p>
    <w:p w14:paraId="5D49305A" w14:textId="77777777" w:rsidR="006C3FFA" w:rsidRPr="006C3FFA" w:rsidRDefault="006C3FFA" w:rsidP="00CB6786">
      <w:pPr>
        <w:pStyle w:val="ListParagraph"/>
        <w:numPr>
          <w:ilvl w:val="1"/>
          <w:numId w:val="15"/>
        </w:numPr>
        <w:rPr>
          <w:lang w:val="en-US"/>
        </w:rPr>
      </w:pPr>
      <w:r w:rsidRPr="006C3FFA">
        <w:rPr>
          <w:lang w:val="en-US"/>
        </w:rPr>
        <w:t>Uses argparse to define and parse arguments such as training parameters, model type, dataset name, etc.</w:t>
      </w:r>
    </w:p>
    <w:p w14:paraId="3F622438" w14:textId="77777777" w:rsidR="006C3FFA" w:rsidRDefault="006C3FFA" w:rsidP="00CB6786">
      <w:pPr>
        <w:pStyle w:val="ListParagraph"/>
        <w:numPr>
          <w:ilvl w:val="1"/>
          <w:numId w:val="15"/>
        </w:numPr>
        <w:rPr>
          <w:lang w:val="en-US"/>
        </w:rPr>
      </w:pPr>
      <w:r w:rsidRPr="006C3FFA">
        <w:rPr>
          <w:lang w:val="en-US"/>
        </w:rPr>
        <w:t>Adds specific arguments for training parameters like epochs and batch size.</w:t>
      </w:r>
    </w:p>
    <w:p w14:paraId="3ED1173B" w14:textId="0F867468" w:rsidR="001F46EC" w:rsidRPr="00CB6786" w:rsidRDefault="00044E9A" w:rsidP="001C6EF5">
      <w:pPr>
        <w:pStyle w:val="ListParagraph"/>
        <w:numPr>
          <w:ilvl w:val="0"/>
          <w:numId w:val="15"/>
        </w:numPr>
        <w:rPr>
          <w:lang w:val="en-US"/>
        </w:rPr>
      </w:pPr>
      <w:r w:rsidRPr="00CB6786">
        <w:rPr>
          <w:b/>
          <w:bCs/>
          <w:lang w:val="en-US"/>
        </w:rPr>
        <w:t>Returns:</w:t>
      </w:r>
      <w:r w:rsidRPr="00CB6786">
        <w:rPr>
          <w:lang w:val="en-US"/>
        </w:rPr>
        <w:t xml:space="preserve"> </w:t>
      </w:r>
      <w:r w:rsidR="00CB6786" w:rsidRPr="00CB6786">
        <w:rPr>
          <w:lang w:val="en-US"/>
        </w:rPr>
        <w:t>An argparse.Namespace object containing the parsed arguments.</w:t>
      </w:r>
    </w:p>
    <w:p w14:paraId="5655C616" w14:textId="13A90AA2" w:rsidR="005A2BAD" w:rsidRDefault="005A2BAD">
      <w:pPr>
        <w:rPr>
          <w:lang w:val="en-US"/>
        </w:rPr>
      </w:pPr>
    </w:p>
    <w:p w14:paraId="71A735D7" w14:textId="36C96035" w:rsidR="009E7AFA" w:rsidRDefault="009E7AFA">
      <w:pPr>
        <w:rPr>
          <w:lang w:val="en-US"/>
        </w:rPr>
      </w:pPr>
      <w:r>
        <w:rPr>
          <w:lang w:val="en-US"/>
        </w:rPr>
        <w:br w:type="page"/>
      </w:r>
    </w:p>
    <w:p w14:paraId="667CA8B1" w14:textId="3D94EAD2" w:rsidR="009E7AFA" w:rsidRPr="00B0088B" w:rsidRDefault="009E7AFA">
      <w:pPr>
        <w:rPr>
          <w:b/>
          <w:bCs/>
          <w:sz w:val="32"/>
          <w:szCs w:val="32"/>
          <w:lang w:val="en-US"/>
        </w:rPr>
      </w:pPr>
      <w:r w:rsidRPr="00B0088B">
        <w:rPr>
          <w:b/>
          <w:bCs/>
          <w:sz w:val="32"/>
          <w:szCs w:val="32"/>
          <w:lang w:val="en-US"/>
        </w:rPr>
        <w:t xml:space="preserve">Main </w:t>
      </w:r>
      <w:r w:rsidR="0085488F" w:rsidRPr="00B0088B">
        <w:rPr>
          <w:b/>
          <w:bCs/>
          <w:sz w:val="32"/>
          <w:szCs w:val="32"/>
          <w:lang w:val="en-US"/>
        </w:rPr>
        <w:t xml:space="preserve">execution </w:t>
      </w:r>
    </w:p>
    <w:p w14:paraId="22669318" w14:textId="77777777" w:rsidR="006A37BC" w:rsidRPr="006A37BC" w:rsidRDefault="006A37BC" w:rsidP="006A37B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6A37BC">
        <w:rPr>
          <w:rFonts w:ascii="Consolas" w:eastAsia="Times New Roman" w:hAnsi="Consolas" w:cs="Times New Roman"/>
          <w:color w:val="C586C0"/>
          <w:kern w:val="0"/>
          <w:sz w:val="21"/>
          <w:szCs w:val="21"/>
          <w:lang w:val="en-US"/>
          <w14:ligatures w14:val="none"/>
        </w:rPr>
        <w:t>if</w:t>
      </w:r>
      <w:r w:rsidRPr="006A37BC">
        <w:rPr>
          <w:rFonts w:ascii="Consolas" w:eastAsia="Times New Roman" w:hAnsi="Consolas" w:cs="Times New Roman"/>
          <w:color w:val="CCCCCC"/>
          <w:kern w:val="0"/>
          <w:sz w:val="21"/>
          <w:szCs w:val="21"/>
          <w:lang w:val="en-US"/>
          <w14:ligatures w14:val="none"/>
        </w:rPr>
        <w:t xml:space="preserve"> </w:t>
      </w:r>
      <w:r w:rsidRPr="006A37BC">
        <w:rPr>
          <w:rFonts w:ascii="Consolas" w:eastAsia="Times New Roman" w:hAnsi="Consolas" w:cs="Times New Roman"/>
          <w:color w:val="9CDCFE"/>
          <w:kern w:val="0"/>
          <w:sz w:val="21"/>
          <w:szCs w:val="21"/>
          <w:lang w:val="en-US"/>
          <w14:ligatures w14:val="none"/>
        </w:rPr>
        <w:t>__name__</w:t>
      </w:r>
      <w:r w:rsidRPr="006A37BC">
        <w:rPr>
          <w:rFonts w:ascii="Consolas" w:eastAsia="Times New Roman" w:hAnsi="Consolas" w:cs="Times New Roman"/>
          <w:color w:val="CCCCCC"/>
          <w:kern w:val="0"/>
          <w:sz w:val="21"/>
          <w:szCs w:val="21"/>
          <w:lang w:val="en-US"/>
          <w14:ligatures w14:val="none"/>
        </w:rPr>
        <w:t xml:space="preserve"> </w:t>
      </w:r>
      <w:r w:rsidRPr="006A37BC">
        <w:rPr>
          <w:rFonts w:ascii="Consolas" w:eastAsia="Times New Roman" w:hAnsi="Consolas" w:cs="Times New Roman"/>
          <w:color w:val="D4D4D4"/>
          <w:kern w:val="0"/>
          <w:sz w:val="21"/>
          <w:szCs w:val="21"/>
          <w:lang w:val="en-US"/>
          <w14:ligatures w14:val="none"/>
        </w:rPr>
        <w:t>==</w:t>
      </w:r>
      <w:r w:rsidRPr="006A37BC">
        <w:rPr>
          <w:rFonts w:ascii="Consolas" w:eastAsia="Times New Roman" w:hAnsi="Consolas" w:cs="Times New Roman"/>
          <w:color w:val="CCCCCC"/>
          <w:kern w:val="0"/>
          <w:sz w:val="21"/>
          <w:szCs w:val="21"/>
          <w:lang w:val="en-US"/>
          <w14:ligatures w14:val="none"/>
        </w:rPr>
        <w:t xml:space="preserve"> </w:t>
      </w:r>
      <w:r w:rsidRPr="006A37BC">
        <w:rPr>
          <w:rFonts w:ascii="Consolas" w:eastAsia="Times New Roman" w:hAnsi="Consolas" w:cs="Times New Roman"/>
          <w:color w:val="CE9178"/>
          <w:kern w:val="0"/>
          <w:sz w:val="21"/>
          <w:szCs w:val="21"/>
          <w:lang w:val="en-US"/>
          <w14:ligatures w14:val="none"/>
        </w:rPr>
        <w:t>"__main__"</w:t>
      </w:r>
      <w:r w:rsidRPr="006A37BC">
        <w:rPr>
          <w:rFonts w:ascii="Consolas" w:eastAsia="Times New Roman" w:hAnsi="Consolas" w:cs="Times New Roman"/>
          <w:color w:val="CCCCCC"/>
          <w:kern w:val="0"/>
          <w:sz w:val="21"/>
          <w:szCs w:val="21"/>
          <w:lang w:val="en-US"/>
          <w14:ligatures w14:val="none"/>
        </w:rPr>
        <w:t>:</w:t>
      </w:r>
    </w:p>
    <w:p w14:paraId="5425B85E" w14:textId="77777777" w:rsidR="006A37BC" w:rsidRPr="006A37BC" w:rsidRDefault="006A37BC" w:rsidP="006A37B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47AC6DF" w14:textId="77777777" w:rsidR="00E3567B" w:rsidRPr="006A37BC" w:rsidRDefault="00E3567B" w:rsidP="00E3567B">
      <w:pPr>
        <w:pStyle w:val="ListParagraph"/>
        <w:numPr>
          <w:ilvl w:val="0"/>
          <w:numId w:val="15"/>
        </w:numPr>
      </w:pPr>
      <w:r w:rsidRPr="00E3567B">
        <w:rPr>
          <w:b/>
          <w:bCs/>
        </w:rPr>
        <w:t xml:space="preserve">Argument Parsing: </w:t>
      </w:r>
      <w:r w:rsidRPr="006A37BC">
        <w:t>Calls parse_arguments() to get user-specified configurations.</w:t>
      </w:r>
    </w:p>
    <w:p w14:paraId="352C2EBB" w14:textId="77777777" w:rsidR="00E3567B" w:rsidRPr="00E3567B" w:rsidRDefault="00E3567B" w:rsidP="00E3567B">
      <w:pPr>
        <w:pStyle w:val="ListParagraph"/>
        <w:numPr>
          <w:ilvl w:val="0"/>
          <w:numId w:val="15"/>
        </w:numPr>
        <w:rPr>
          <w:b/>
          <w:bCs/>
        </w:rPr>
      </w:pPr>
      <w:r w:rsidRPr="00E3567B">
        <w:rPr>
          <w:b/>
          <w:bCs/>
        </w:rPr>
        <w:t>Environment Variables:</w:t>
      </w:r>
    </w:p>
    <w:p w14:paraId="7B098DFA" w14:textId="6FF7A1D2" w:rsidR="00E3567B" w:rsidRPr="006A37BC" w:rsidRDefault="00E3567B" w:rsidP="00E3567B">
      <w:pPr>
        <w:pStyle w:val="ListParagraph"/>
        <w:numPr>
          <w:ilvl w:val="1"/>
          <w:numId w:val="15"/>
        </w:numPr>
      </w:pPr>
      <w:r w:rsidRPr="006A37BC">
        <w:t>Sets the visible CUDA devices for GPU computation.</w:t>
      </w:r>
    </w:p>
    <w:p w14:paraId="3898AC0D" w14:textId="40D3199D" w:rsidR="00E3567B" w:rsidRPr="006A37BC" w:rsidRDefault="00E3567B" w:rsidP="00E3567B">
      <w:pPr>
        <w:pStyle w:val="ListParagraph"/>
        <w:numPr>
          <w:ilvl w:val="1"/>
          <w:numId w:val="15"/>
        </w:numPr>
      </w:pPr>
      <w:r w:rsidRPr="006A37BC">
        <w:t>Minimizes TensorFlow log levels to reduce verbosity.</w:t>
      </w:r>
    </w:p>
    <w:p w14:paraId="540D4EDB" w14:textId="77777777" w:rsidR="00E3567B" w:rsidRPr="00E3567B" w:rsidRDefault="00E3567B" w:rsidP="00E3567B">
      <w:pPr>
        <w:pStyle w:val="ListParagraph"/>
        <w:numPr>
          <w:ilvl w:val="0"/>
          <w:numId w:val="15"/>
        </w:numPr>
        <w:rPr>
          <w:b/>
          <w:bCs/>
        </w:rPr>
      </w:pPr>
      <w:r w:rsidRPr="00E3567B">
        <w:rPr>
          <w:b/>
          <w:bCs/>
        </w:rPr>
        <w:t>Training Parameters Setup:</w:t>
      </w:r>
    </w:p>
    <w:p w14:paraId="1D970320" w14:textId="4C975D4B" w:rsidR="00E3567B" w:rsidRPr="006A37BC" w:rsidRDefault="00E3567B" w:rsidP="00E3567B">
      <w:pPr>
        <w:pStyle w:val="ListParagraph"/>
        <w:numPr>
          <w:ilvl w:val="1"/>
          <w:numId w:val="15"/>
        </w:numPr>
      </w:pPr>
      <w:r w:rsidRPr="006A37BC">
        <w:t>Constructs the train_params dictionary from parsed arguments.</w:t>
      </w:r>
    </w:p>
    <w:p w14:paraId="455F94C1" w14:textId="5E6D42AB" w:rsidR="00E3567B" w:rsidRPr="006A37BC" w:rsidRDefault="00E3567B" w:rsidP="00E3567B">
      <w:pPr>
        <w:pStyle w:val="ListParagraph"/>
        <w:numPr>
          <w:ilvl w:val="1"/>
          <w:numId w:val="15"/>
        </w:numPr>
      </w:pPr>
      <w:r w:rsidRPr="006A37BC">
        <w:t>Initializes the config dictionary to hold model configurations.</w:t>
      </w:r>
    </w:p>
    <w:p w14:paraId="7EDA7771" w14:textId="77777777" w:rsidR="00E3567B" w:rsidRPr="00E3567B" w:rsidRDefault="00E3567B" w:rsidP="00E3567B">
      <w:pPr>
        <w:pStyle w:val="ListParagraph"/>
        <w:numPr>
          <w:ilvl w:val="0"/>
          <w:numId w:val="15"/>
        </w:numPr>
        <w:rPr>
          <w:b/>
          <w:bCs/>
        </w:rPr>
      </w:pPr>
      <w:r w:rsidRPr="00E3567B">
        <w:rPr>
          <w:b/>
          <w:bCs/>
        </w:rPr>
        <w:t>Run Name and Model Configuration:</w:t>
      </w:r>
    </w:p>
    <w:p w14:paraId="1E252742" w14:textId="731D160A" w:rsidR="00E3567B" w:rsidRPr="006A37BC" w:rsidRDefault="00E3567B" w:rsidP="00E3567B">
      <w:pPr>
        <w:pStyle w:val="ListParagraph"/>
        <w:numPr>
          <w:ilvl w:val="1"/>
          <w:numId w:val="15"/>
        </w:numPr>
      </w:pPr>
      <w:r w:rsidRPr="006A37BC">
        <w:t>Sets run_name from arguments.</w:t>
      </w:r>
    </w:p>
    <w:p w14:paraId="125FD689" w14:textId="78C4B5C0" w:rsidR="00E3567B" w:rsidRPr="006A37BC" w:rsidRDefault="00E3567B" w:rsidP="00E3567B">
      <w:pPr>
        <w:pStyle w:val="ListParagraph"/>
        <w:numPr>
          <w:ilvl w:val="1"/>
          <w:numId w:val="15"/>
        </w:numPr>
      </w:pPr>
      <w:r w:rsidRPr="006A37BC">
        <w:t>Updates the config dictionary with model details using utils.update_config_model().</w:t>
      </w:r>
    </w:p>
    <w:p w14:paraId="01B60B28" w14:textId="77777777" w:rsidR="00E3567B" w:rsidRPr="00E3567B" w:rsidRDefault="00E3567B" w:rsidP="00E3567B">
      <w:pPr>
        <w:pStyle w:val="ListParagraph"/>
        <w:numPr>
          <w:ilvl w:val="0"/>
          <w:numId w:val="15"/>
        </w:numPr>
        <w:rPr>
          <w:b/>
          <w:bCs/>
        </w:rPr>
      </w:pPr>
      <w:r w:rsidRPr="00E3567B">
        <w:rPr>
          <w:b/>
          <w:bCs/>
        </w:rPr>
        <w:t>Data Loading:</w:t>
      </w:r>
    </w:p>
    <w:p w14:paraId="3FD6B8A6" w14:textId="0C505AE8" w:rsidR="00E3567B" w:rsidRPr="006A37BC" w:rsidRDefault="00E3567B" w:rsidP="00E3567B">
      <w:pPr>
        <w:pStyle w:val="ListParagraph"/>
        <w:numPr>
          <w:ilvl w:val="1"/>
          <w:numId w:val="15"/>
        </w:numPr>
      </w:pPr>
      <w:r w:rsidRPr="006A37BC">
        <w:t>Calls load_train_data(dataset_name) to load the full training dataset Xfull and sensor columns.</w:t>
      </w:r>
    </w:p>
    <w:p w14:paraId="2B769E36" w14:textId="32E3F8BA" w:rsidR="00E3567B" w:rsidRPr="006A37BC" w:rsidRDefault="00E3567B" w:rsidP="00E3567B">
      <w:pPr>
        <w:pStyle w:val="ListParagraph"/>
        <w:numPr>
          <w:ilvl w:val="1"/>
          <w:numId w:val="15"/>
        </w:numPr>
      </w:pPr>
      <w:r w:rsidRPr="006A37BC">
        <w:t>Calls load_test_data(dataset_name) to load test data (although it's not used in training here).</w:t>
      </w:r>
    </w:p>
    <w:p w14:paraId="00A0494D" w14:textId="77777777" w:rsidR="00E3567B" w:rsidRPr="00E3567B" w:rsidRDefault="00E3567B" w:rsidP="00E3567B">
      <w:pPr>
        <w:pStyle w:val="ListParagraph"/>
        <w:numPr>
          <w:ilvl w:val="0"/>
          <w:numId w:val="15"/>
        </w:numPr>
        <w:rPr>
          <w:b/>
          <w:bCs/>
        </w:rPr>
      </w:pPr>
      <w:r w:rsidRPr="00E3567B">
        <w:rPr>
          <w:b/>
          <w:bCs/>
        </w:rPr>
        <w:t>Data Splitting:</w:t>
      </w:r>
    </w:p>
    <w:p w14:paraId="2028AD9F" w14:textId="0236C045" w:rsidR="00E3567B" w:rsidRPr="006A37BC" w:rsidRDefault="00E3567B" w:rsidP="00E3567B">
      <w:pPr>
        <w:pStyle w:val="ListParagraph"/>
        <w:numPr>
          <w:ilvl w:val="1"/>
          <w:numId w:val="15"/>
        </w:numPr>
      </w:pPr>
      <w:r w:rsidRPr="006A37BC">
        <w:t>Determines the history length from config.</w:t>
      </w:r>
    </w:p>
    <w:p w14:paraId="53996B67" w14:textId="151E105A" w:rsidR="00E3567B" w:rsidRPr="006A37BC" w:rsidRDefault="00E3567B" w:rsidP="00E3567B">
      <w:pPr>
        <w:pStyle w:val="ListParagraph"/>
        <w:numPr>
          <w:ilvl w:val="1"/>
          <w:numId w:val="15"/>
        </w:numPr>
      </w:pPr>
      <w:r w:rsidRPr="006A37BC">
        <w:t>Uses utils.train_val_history_idx_split() to split indices for training and validation based on the dataset and history length.</w:t>
      </w:r>
    </w:p>
    <w:p w14:paraId="3FBA2E10" w14:textId="77777777" w:rsidR="00E3567B" w:rsidRPr="00E3567B" w:rsidRDefault="00E3567B" w:rsidP="00E3567B">
      <w:pPr>
        <w:pStyle w:val="ListParagraph"/>
        <w:numPr>
          <w:ilvl w:val="0"/>
          <w:numId w:val="15"/>
        </w:numPr>
        <w:rPr>
          <w:b/>
          <w:bCs/>
        </w:rPr>
      </w:pPr>
      <w:r w:rsidRPr="00E3567B">
        <w:rPr>
          <w:b/>
          <w:bCs/>
        </w:rPr>
        <w:t>Training Steps Calculation:</w:t>
      </w:r>
    </w:p>
    <w:p w14:paraId="648603A9" w14:textId="4C9FDD29" w:rsidR="00E3567B" w:rsidRPr="006A37BC" w:rsidRDefault="00E3567B" w:rsidP="00E3567B">
      <w:pPr>
        <w:pStyle w:val="ListParagraph"/>
        <w:numPr>
          <w:ilvl w:val="1"/>
          <w:numId w:val="15"/>
        </w:numPr>
      </w:pPr>
      <w:r w:rsidRPr="006A37BC">
        <w:t>Calculates steps_per_epoch and validation_steps based on the length of indices and batch size.</w:t>
      </w:r>
    </w:p>
    <w:p w14:paraId="04476129" w14:textId="77777777" w:rsidR="00E3567B" w:rsidRPr="00E3567B" w:rsidRDefault="00E3567B" w:rsidP="00E3567B">
      <w:pPr>
        <w:pStyle w:val="ListParagraph"/>
        <w:numPr>
          <w:ilvl w:val="0"/>
          <w:numId w:val="15"/>
        </w:numPr>
        <w:rPr>
          <w:b/>
          <w:bCs/>
        </w:rPr>
      </w:pPr>
      <w:r w:rsidRPr="00E3567B">
        <w:rPr>
          <w:b/>
          <w:bCs/>
        </w:rPr>
        <w:t>Model Training:</w:t>
      </w:r>
    </w:p>
    <w:p w14:paraId="4167118D" w14:textId="6DF28894" w:rsidR="00E3567B" w:rsidRPr="006A37BC" w:rsidRDefault="00E3567B" w:rsidP="00E3567B">
      <w:pPr>
        <w:pStyle w:val="ListParagraph"/>
        <w:numPr>
          <w:ilvl w:val="1"/>
          <w:numId w:val="15"/>
        </w:numPr>
      </w:pPr>
      <w:r w:rsidRPr="006A37BC">
        <w:t>Calls train_forecast_model_by_idxs() to train the model using the full dataset and index splits.</w:t>
      </w:r>
    </w:p>
    <w:p w14:paraId="2A1915C8" w14:textId="77777777" w:rsidR="00E3567B" w:rsidRPr="00E3567B" w:rsidRDefault="00E3567B" w:rsidP="00E3567B">
      <w:pPr>
        <w:pStyle w:val="ListParagraph"/>
        <w:numPr>
          <w:ilvl w:val="0"/>
          <w:numId w:val="15"/>
        </w:numPr>
        <w:rPr>
          <w:b/>
          <w:bCs/>
        </w:rPr>
      </w:pPr>
      <w:r w:rsidRPr="00E3567B">
        <w:rPr>
          <w:b/>
          <w:bCs/>
        </w:rPr>
        <w:t>Model Saving:</w:t>
      </w:r>
    </w:p>
    <w:p w14:paraId="1F655F0B" w14:textId="74A59531" w:rsidR="00E3567B" w:rsidRPr="006A37BC" w:rsidRDefault="00E3567B" w:rsidP="00E3567B">
      <w:pPr>
        <w:pStyle w:val="ListParagraph"/>
        <w:numPr>
          <w:ilvl w:val="1"/>
          <w:numId w:val="15"/>
        </w:numPr>
      </w:pPr>
      <w:r w:rsidRPr="006A37BC">
        <w:t>Calls save_model() to save the trained model to disk.</w:t>
      </w:r>
    </w:p>
    <w:p w14:paraId="0EFBE41E" w14:textId="77777777" w:rsidR="00E3567B" w:rsidRPr="00E3567B" w:rsidRDefault="00E3567B" w:rsidP="00E3567B">
      <w:pPr>
        <w:pStyle w:val="ListParagraph"/>
        <w:numPr>
          <w:ilvl w:val="0"/>
          <w:numId w:val="15"/>
        </w:numPr>
        <w:rPr>
          <w:b/>
          <w:bCs/>
        </w:rPr>
      </w:pPr>
      <w:r w:rsidRPr="00E3567B">
        <w:rPr>
          <w:b/>
          <w:bCs/>
        </w:rPr>
        <w:t>Completion Message:</w:t>
      </w:r>
    </w:p>
    <w:p w14:paraId="0FABFC54" w14:textId="77777777" w:rsidR="006A37BC" w:rsidRDefault="00E3567B" w:rsidP="00E3567B">
      <w:pPr>
        <w:pStyle w:val="ListParagraph"/>
        <w:numPr>
          <w:ilvl w:val="1"/>
          <w:numId w:val="15"/>
        </w:numPr>
      </w:pPr>
      <w:r w:rsidRPr="006A37BC">
        <w:t>Prints "Finished!" to indicate the end of the script execution.</w:t>
      </w:r>
    </w:p>
    <w:p w14:paraId="7DC094CA" w14:textId="77777777" w:rsidR="006A37BC" w:rsidRDefault="006A37BC">
      <w:r>
        <w:br w:type="page"/>
      </w:r>
    </w:p>
    <w:p w14:paraId="61CB33EE" w14:textId="77777777" w:rsidR="00523D01" w:rsidRDefault="00A77306" w:rsidP="006A37BC">
      <w:pPr>
        <w:rPr>
          <w:lang w:val="en-US"/>
        </w:rPr>
      </w:pPr>
      <w:r>
        <w:rPr>
          <w:lang w:val="en-US"/>
        </w:rPr>
        <w:t>The second script we will go over is the attribution testing script</w:t>
      </w:r>
    </w:p>
    <w:p w14:paraId="3E6CF840" w14:textId="77777777" w:rsidR="00523D01" w:rsidRPr="00523D01" w:rsidRDefault="00523D01" w:rsidP="003E4499">
      <w:pPr>
        <w:spacing w:after="0"/>
        <w:rPr>
          <w:b/>
          <w:bCs/>
          <w:sz w:val="32"/>
          <w:szCs w:val="32"/>
          <w:lang w:val="en-US"/>
        </w:rPr>
      </w:pPr>
      <w:r w:rsidRPr="00523D01">
        <w:rPr>
          <w:b/>
          <w:bCs/>
          <w:sz w:val="32"/>
          <w:szCs w:val="32"/>
          <w:lang w:val="en-US"/>
        </w:rPr>
        <w:t>Overview</w:t>
      </w:r>
    </w:p>
    <w:p w14:paraId="757C7A7A" w14:textId="77777777" w:rsidR="00523D01" w:rsidRPr="00523D01" w:rsidRDefault="00523D01" w:rsidP="003E4499">
      <w:pPr>
        <w:spacing w:after="0"/>
        <w:rPr>
          <w:lang w:val="en-US"/>
        </w:rPr>
      </w:pPr>
      <w:r w:rsidRPr="00523D01">
        <w:rPr>
          <w:lang w:val="en-US"/>
        </w:rPr>
        <w:t>The script performs the following main tasks:</w:t>
      </w:r>
    </w:p>
    <w:p w14:paraId="4373823F" w14:textId="77777777" w:rsidR="00523D01" w:rsidRPr="00523D01" w:rsidRDefault="00523D01" w:rsidP="003E4499">
      <w:pPr>
        <w:numPr>
          <w:ilvl w:val="0"/>
          <w:numId w:val="20"/>
        </w:numPr>
        <w:spacing w:after="0"/>
        <w:rPr>
          <w:lang w:val="en-US"/>
        </w:rPr>
      </w:pPr>
      <w:r w:rsidRPr="00523D01">
        <w:rPr>
          <w:b/>
          <w:bCs/>
          <w:lang w:val="en-US"/>
        </w:rPr>
        <w:t>Argument Parsing</w:t>
      </w:r>
      <w:r w:rsidRPr="00523D01">
        <w:rPr>
          <w:lang w:val="en-US"/>
        </w:rPr>
        <w:t>: Parses command-line arguments to configure the training process.</w:t>
      </w:r>
    </w:p>
    <w:p w14:paraId="41588254" w14:textId="77777777" w:rsidR="00523D01" w:rsidRPr="00523D01" w:rsidRDefault="00523D01" w:rsidP="003E4499">
      <w:pPr>
        <w:numPr>
          <w:ilvl w:val="0"/>
          <w:numId w:val="20"/>
        </w:numPr>
        <w:spacing w:after="0"/>
        <w:rPr>
          <w:lang w:val="en-US"/>
        </w:rPr>
      </w:pPr>
      <w:r w:rsidRPr="00523D01">
        <w:rPr>
          <w:b/>
          <w:bCs/>
          <w:lang w:val="en-US"/>
        </w:rPr>
        <w:t>Environment Setup</w:t>
      </w:r>
      <w:r w:rsidRPr="00523D01">
        <w:rPr>
          <w:lang w:val="en-US"/>
        </w:rPr>
        <w:t>: Configures environment variables and suppresses certain warnings.</w:t>
      </w:r>
    </w:p>
    <w:p w14:paraId="7B8CA961" w14:textId="77777777" w:rsidR="00523D01" w:rsidRPr="00523D01" w:rsidRDefault="00523D01" w:rsidP="003E4499">
      <w:pPr>
        <w:numPr>
          <w:ilvl w:val="0"/>
          <w:numId w:val="20"/>
        </w:numPr>
        <w:spacing w:after="0"/>
        <w:rPr>
          <w:lang w:val="en-US"/>
        </w:rPr>
      </w:pPr>
      <w:r w:rsidRPr="00523D01">
        <w:rPr>
          <w:b/>
          <w:bCs/>
          <w:lang w:val="en-US"/>
        </w:rPr>
        <w:t>Data Loading</w:t>
      </w:r>
      <w:r w:rsidRPr="00523D01">
        <w:rPr>
          <w:lang w:val="en-US"/>
        </w:rPr>
        <w:t>: Loads the training and testing datasets.</w:t>
      </w:r>
    </w:p>
    <w:p w14:paraId="5E4AD869" w14:textId="77777777" w:rsidR="00523D01" w:rsidRPr="00523D01" w:rsidRDefault="00523D01" w:rsidP="003E4499">
      <w:pPr>
        <w:numPr>
          <w:ilvl w:val="0"/>
          <w:numId w:val="20"/>
        </w:numPr>
        <w:spacing w:after="0"/>
        <w:rPr>
          <w:lang w:val="en-US"/>
        </w:rPr>
      </w:pPr>
      <w:r w:rsidRPr="00523D01">
        <w:rPr>
          <w:b/>
          <w:bCs/>
          <w:lang w:val="en-US"/>
        </w:rPr>
        <w:t>Data Splitting</w:t>
      </w:r>
      <w:r w:rsidRPr="00523D01">
        <w:rPr>
          <w:lang w:val="en-US"/>
        </w:rPr>
        <w:t>: Splits the data into training and validation sets based on indices.</w:t>
      </w:r>
    </w:p>
    <w:p w14:paraId="785D1CD1" w14:textId="77777777" w:rsidR="00523D01" w:rsidRPr="00523D01" w:rsidRDefault="00523D01" w:rsidP="003E4499">
      <w:pPr>
        <w:numPr>
          <w:ilvl w:val="0"/>
          <w:numId w:val="20"/>
        </w:numPr>
        <w:spacing w:after="0"/>
        <w:rPr>
          <w:lang w:val="en-US"/>
        </w:rPr>
      </w:pPr>
      <w:r w:rsidRPr="00523D01">
        <w:rPr>
          <w:b/>
          <w:bCs/>
          <w:lang w:val="en-US"/>
        </w:rPr>
        <w:t>Model Training</w:t>
      </w:r>
      <w:r w:rsidRPr="00523D01">
        <w:rPr>
          <w:lang w:val="en-US"/>
        </w:rPr>
        <w:t>: Trains the specified model using the provided data.</w:t>
      </w:r>
    </w:p>
    <w:p w14:paraId="2727749D" w14:textId="77777777" w:rsidR="00523D01" w:rsidRDefault="00523D01" w:rsidP="003E4499">
      <w:pPr>
        <w:numPr>
          <w:ilvl w:val="0"/>
          <w:numId w:val="20"/>
        </w:numPr>
        <w:spacing w:after="0"/>
        <w:rPr>
          <w:lang w:val="en-US"/>
        </w:rPr>
      </w:pPr>
      <w:r w:rsidRPr="00523D01">
        <w:rPr>
          <w:b/>
          <w:bCs/>
          <w:lang w:val="en-US"/>
        </w:rPr>
        <w:t>Model Saving</w:t>
      </w:r>
      <w:r w:rsidRPr="00523D01">
        <w:rPr>
          <w:lang w:val="en-US"/>
        </w:rPr>
        <w:t>: Saves the trained model to disk for future use.</w:t>
      </w:r>
    </w:p>
    <w:p w14:paraId="693363B5" w14:textId="77777777" w:rsidR="00F16452" w:rsidRDefault="00F16452" w:rsidP="00F16452">
      <w:pPr>
        <w:spacing w:after="0"/>
        <w:rPr>
          <w:lang w:val="en-US"/>
        </w:rPr>
      </w:pPr>
    </w:p>
    <w:p w14:paraId="72FA9FB6" w14:textId="7A014773" w:rsidR="001F07A6" w:rsidRPr="00B0088B" w:rsidRDefault="00F16452" w:rsidP="00B0088B">
      <w:pPr>
        <w:spacing w:after="0"/>
        <w:rPr>
          <w:b/>
          <w:bCs/>
          <w:sz w:val="32"/>
          <w:szCs w:val="32"/>
          <w:lang w:val="en-US"/>
        </w:rPr>
      </w:pPr>
      <w:r w:rsidRPr="00B0088B">
        <w:rPr>
          <w:b/>
          <w:bCs/>
          <w:sz w:val="32"/>
          <w:szCs w:val="32"/>
        </w:rPr>
        <w:t>Imports and Initial Setup</w:t>
      </w:r>
    </w:p>
    <w:p w14:paraId="69A8A209"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numpy </w:t>
      </w:r>
      <w:r w:rsidRPr="001F07A6">
        <w:rPr>
          <w:rFonts w:ascii="Consolas" w:eastAsia="Times New Roman" w:hAnsi="Consolas" w:cs="Times New Roman"/>
          <w:color w:val="C586C0"/>
          <w:kern w:val="0"/>
          <w:sz w:val="21"/>
          <w:szCs w:val="21"/>
          <w:lang w:val="en-US"/>
          <w14:ligatures w14:val="none"/>
        </w:rPr>
        <w:t>as</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np</w:t>
      </w:r>
    </w:p>
    <w:p w14:paraId="055D150E"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pdb</w:t>
      </w:r>
    </w:p>
    <w:p w14:paraId="3B9D5C45" w14:textId="42FD251E"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pickle</w:t>
      </w:r>
    </w:p>
    <w:p w14:paraId="1EE992A5"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lime</w:t>
      </w:r>
    </w:p>
    <w:p w14:paraId="29815C03" w14:textId="1A482884"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shap</w:t>
      </w:r>
    </w:p>
    <w:p w14:paraId="62B3A05A"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os</w:t>
      </w:r>
    </w:p>
    <w:p w14:paraId="201B958F"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sys</w:t>
      </w:r>
    </w:p>
    <w:p w14:paraId="44FE022D" w14:textId="19ADF801"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4EC9B0"/>
          <w:kern w:val="0"/>
          <w:sz w:val="21"/>
          <w:szCs w:val="21"/>
          <w:lang w:val="en-US"/>
          <w14:ligatures w14:val="none"/>
        </w:rPr>
        <w:t>sys</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9CDCFE"/>
          <w:kern w:val="0"/>
          <w:sz w:val="21"/>
          <w:szCs w:val="21"/>
          <w:lang w:val="en-US"/>
          <w14:ligatures w14:val="none"/>
        </w:rPr>
        <w:t>path</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DCDCAA"/>
          <w:kern w:val="0"/>
          <w:sz w:val="21"/>
          <w:szCs w:val="21"/>
          <w:lang w:val="en-US"/>
          <w14:ligatures w14:val="none"/>
        </w:rPr>
        <w:t>append</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CE9178"/>
          <w:kern w:val="0"/>
          <w:sz w:val="21"/>
          <w:szCs w:val="21"/>
          <w:lang w:val="en-US"/>
          <w14:ligatures w14:val="none"/>
        </w:rPr>
        <w:t>'..'</w:t>
      </w:r>
      <w:r w:rsidRPr="001F07A6">
        <w:rPr>
          <w:rFonts w:ascii="Consolas" w:eastAsia="Times New Roman" w:hAnsi="Consolas" w:cs="Times New Roman"/>
          <w:color w:val="CCCCCC"/>
          <w:kern w:val="0"/>
          <w:sz w:val="21"/>
          <w:szCs w:val="21"/>
          <w:lang w:val="en-US"/>
          <w14:ligatures w14:val="none"/>
        </w:rPr>
        <w:t>)</w:t>
      </w:r>
    </w:p>
    <w:p w14:paraId="5FA64838"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6A9955"/>
          <w:kern w:val="0"/>
          <w:sz w:val="21"/>
          <w:szCs w:val="21"/>
          <w:lang w:val="en-US"/>
          <w14:ligatures w14:val="none"/>
        </w:rPr>
        <w:t># Ignore ugly futurewarnings from np vs tf.</w:t>
      </w:r>
    </w:p>
    <w:p w14:paraId="092D7E50"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warnings</w:t>
      </w:r>
    </w:p>
    <w:p w14:paraId="6B8CAB91" w14:textId="60C99682"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4EC9B0"/>
          <w:kern w:val="0"/>
          <w:sz w:val="21"/>
          <w:szCs w:val="21"/>
          <w:lang w:val="en-US"/>
          <w14:ligatures w14:val="none"/>
        </w:rPr>
        <w:t>warnings</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DCDCAA"/>
          <w:kern w:val="0"/>
          <w:sz w:val="21"/>
          <w:szCs w:val="21"/>
          <w:lang w:val="en-US"/>
          <w14:ligatures w14:val="none"/>
        </w:rPr>
        <w:t>filterwarnings</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CE9178"/>
          <w:kern w:val="0"/>
          <w:sz w:val="21"/>
          <w:szCs w:val="21"/>
          <w:lang w:val="en-US"/>
          <w14:ligatures w14:val="none"/>
        </w:rPr>
        <w:t>'ignore'</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9CDCFE"/>
          <w:kern w:val="0"/>
          <w:sz w:val="21"/>
          <w:szCs w:val="21"/>
          <w:lang w:val="en-US"/>
          <w14:ligatures w14:val="none"/>
        </w:rPr>
        <w:t>category</w:t>
      </w:r>
      <w:r w:rsidRPr="001F07A6">
        <w:rPr>
          <w:rFonts w:ascii="Consolas" w:eastAsia="Times New Roman" w:hAnsi="Consolas" w:cs="Times New Roman"/>
          <w:color w:val="D4D4D4"/>
          <w:kern w:val="0"/>
          <w:sz w:val="21"/>
          <w:szCs w:val="21"/>
          <w:lang w:val="en-US"/>
          <w14:ligatures w14:val="none"/>
        </w:rPr>
        <w:t>=</w:t>
      </w:r>
      <w:r w:rsidRPr="001F07A6">
        <w:rPr>
          <w:rFonts w:ascii="Consolas" w:eastAsia="Times New Roman" w:hAnsi="Consolas" w:cs="Times New Roman"/>
          <w:color w:val="4EC9B0"/>
          <w:kern w:val="0"/>
          <w:sz w:val="21"/>
          <w:szCs w:val="21"/>
          <w:lang w:val="en-US"/>
          <w14:ligatures w14:val="none"/>
        </w:rPr>
        <w:t>FutureWarning</w:t>
      </w:r>
      <w:r w:rsidRPr="001F07A6">
        <w:rPr>
          <w:rFonts w:ascii="Consolas" w:eastAsia="Times New Roman" w:hAnsi="Consolas" w:cs="Times New Roman"/>
          <w:color w:val="CCCCCC"/>
          <w:kern w:val="0"/>
          <w:sz w:val="21"/>
          <w:szCs w:val="21"/>
          <w:lang w:val="en-US"/>
          <w14:ligatures w14:val="none"/>
        </w:rPr>
        <w:t>)</w:t>
      </w:r>
    </w:p>
    <w:p w14:paraId="7E308908" w14:textId="09909D58"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tensorflow </w:t>
      </w:r>
      <w:r w:rsidRPr="001F07A6">
        <w:rPr>
          <w:rFonts w:ascii="Consolas" w:eastAsia="Times New Roman" w:hAnsi="Consolas" w:cs="Times New Roman"/>
          <w:color w:val="C586C0"/>
          <w:kern w:val="0"/>
          <w:sz w:val="21"/>
          <w:szCs w:val="21"/>
          <w:lang w:val="en-US"/>
          <w14:ligatures w14:val="none"/>
        </w:rPr>
        <w:t>as</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tf</w:t>
      </w:r>
    </w:p>
    <w:p w14:paraId="2705FA22"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from</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4EC9B0"/>
          <w:kern w:val="0"/>
          <w:sz w:val="21"/>
          <w:szCs w:val="21"/>
          <w:lang w:val="en-US"/>
          <w14:ligatures w14:val="none"/>
        </w:rPr>
        <w:t>sklearn</w:t>
      </w:r>
      <w:r w:rsidRPr="001F07A6">
        <w:rPr>
          <w:rFonts w:ascii="Consolas" w:eastAsia="Times New Roman" w:hAnsi="Consolas" w:cs="Times New Roman"/>
          <w:color w:val="CCCCCC"/>
          <w:kern w:val="0"/>
          <w:sz w:val="21"/>
          <w:szCs w:val="21"/>
          <w:lang w:val="en-US"/>
          <w14:ligatures w14:val="none"/>
        </w:rPr>
        <w:t>.</w:t>
      </w:r>
      <w:r w:rsidRPr="001F07A6">
        <w:rPr>
          <w:rFonts w:ascii="Consolas" w:eastAsia="Times New Roman" w:hAnsi="Consolas" w:cs="Times New Roman"/>
          <w:color w:val="4EC9B0"/>
          <w:kern w:val="0"/>
          <w:sz w:val="21"/>
          <w:szCs w:val="21"/>
          <w:lang w:val="en-US"/>
          <w14:ligatures w14:val="none"/>
        </w:rPr>
        <w:t>model_selection</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w:t>
      </w:r>
      <w:r w:rsidRPr="001F07A6">
        <w:rPr>
          <w:rFonts w:ascii="Consolas" w:eastAsia="Times New Roman" w:hAnsi="Consolas" w:cs="Times New Roman"/>
          <w:color w:val="DCDCAA"/>
          <w:kern w:val="0"/>
          <w:sz w:val="21"/>
          <w:szCs w:val="21"/>
          <w:lang w:val="en-US"/>
          <w14:ligatures w14:val="none"/>
        </w:rPr>
        <w:t>train_test_split</w:t>
      </w:r>
    </w:p>
    <w:p w14:paraId="2B59B881"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from</w:t>
      </w:r>
      <w:r w:rsidRPr="001F07A6">
        <w:rPr>
          <w:rFonts w:ascii="Consolas" w:eastAsia="Times New Roman" w:hAnsi="Consolas" w:cs="Times New Roman"/>
          <w:color w:val="CCCCCC"/>
          <w:kern w:val="0"/>
          <w:sz w:val="21"/>
          <w:szCs w:val="21"/>
          <w:lang w:val="en-US"/>
          <w14:ligatures w14:val="none"/>
        </w:rPr>
        <w:t xml:space="preserve"> data_loader </w:t>
      </w: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load_train_data, load_test_data</w:t>
      </w:r>
    </w:p>
    <w:p w14:paraId="47CE3D67" w14:textId="69AC8428"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from</w:t>
      </w:r>
      <w:r w:rsidRPr="001F07A6">
        <w:rPr>
          <w:rFonts w:ascii="Consolas" w:eastAsia="Times New Roman" w:hAnsi="Consolas" w:cs="Times New Roman"/>
          <w:color w:val="CCCCCC"/>
          <w:kern w:val="0"/>
          <w:sz w:val="21"/>
          <w:szCs w:val="21"/>
          <w:lang w:val="en-US"/>
          <w14:ligatures w14:val="none"/>
        </w:rPr>
        <w:t xml:space="preserve"> main_train </w:t>
      </w: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load_saved_model</w:t>
      </w:r>
    </w:p>
    <w:p w14:paraId="4F29F423" w14:textId="034EA357" w:rsidR="001F07A6" w:rsidRPr="001F07A6" w:rsidRDefault="001F07A6" w:rsidP="00B0088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from</w:t>
      </w:r>
      <w:r w:rsidRPr="001F07A6">
        <w:rPr>
          <w:rFonts w:ascii="Consolas" w:eastAsia="Times New Roman" w:hAnsi="Consolas" w:cs="Times New Roman"/>
          <w:color w:val="CCCCCC"/>
          <w:kern w:val="0"/>
          <w:sz w:val="21"/>
          <w:szCs w:val="21"/>
          <w:lang w:val="en-US"/>
          <w14:ligatures w14:val="none"/>
        </w:rPr>
        <w:t xml:space="preserve"> live_bbox_explainer.score_generator </w:t>
      </w: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lime_score_generator, shap_score_generator, lemna_score_generator</w:t>
      </w:r>
    </w:p>
    <w:p w14:paraId="1787CCF7" w14:textId="77777777" w:rsidR="001F07A6" w:rsidRPr="001F07A6" w:rsidRDefault="001F07A6" w:rsidP="001F07A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F07A6">
        <w:rPr>
          <w:rFonts w:ascii="Consolas" w:eastAsia="Times New Roman" w:hAnsi="Consolas" w:cs="Times New Roman"/>
          <w:color w:val="C586C0"/>
          <w:kern w:val="0"/>
          <w:sz w:val="21"/>
          <w:szCs w:val="21"/>
          <w:lang w:val="en-US"/>
          <w14:ligatures w14:val="none"/>
        </w:rPr>
        <w:t>from</w:t>
      </w:r>
      <w:r w:rsidRPr="001F07A6">
        <w:rPr>
          <w:rFonts w:ascii="Consolas" w:eastAsia="Times New Roman" w:hAnsi="Consolas" w:cs="Times New Roman"/>
          <w:color w:val="CCCCCC"/>
          <w:kern w:val="0"/>
          <w:sz w:val="21"/>
          <w:szCs w:val="21"/>
          <w:lang w:val="en-US"/>
          <w14:ligatures w14:val="none"/>
        </w:rPr>
        <w:t xml:space="preserve"> utils </w:t>
      </w:r>
      <w:r w:rsidRPr="001F07A6">
        <w:rPr>
          <w:rFonts w:ascii="Consolas" w:eastAsia="Times New Roman" w:hAnsi="Consolas" w:cs="Times New Roman"/>
          <w:color w:val="C586C0"/>
          <w:kern w:val="0"/>
          <w:sz w:val="21"/>
          <w:szCs w:val="21"/>
          <w:lang w:val="en-US"/>
          <w14:ligatures w14:val="none"/>
        </w:rPr>
        <w:t>import</w:t>
      </w:r>
      <w:r w:rsidRPr="001F07A6">
        <w:rPr>
          <w:rFonts w:ascii="Consolas" w:eastAsia="Times New Roman" w:hAnsi="Consolas" w:cs="Times New Roman"/>
          <w:color w:val="CCCCCC"/>
          <w:kern w:val="0"/>
          <w:sz w:val="21"/>
          <w:szCs w:val="21"/>
          <w:lang w:val="en-US"/>
          <w14:ligatures w14:val="none"/>
        </w:rPr>
        <w:t xml:space="preserve"> attack_utils, utils</w:t>
      </w:r>
    </w:p>
    <w:p w14:paraId="5F3090C5" w14:textId="77777777" w:rsidR="0024051B" w:rsidRDefault="0024051B" w:rsidP="0024051B">
      <w:pPr>
        <w:pStyle w:val="ListParagraph"/>
        <w:numPr>
          <w:ilvl w:val="0"/>
          <w:numId w:val="23"/>
        </w:numPr>
      </w:pPr>
      <w:r w:rsidRPr="00B577C8">
        <w:rPr>
          <w:b/>
          <w:bCs/>
        </w:rPr>
        <w:t>Standard Libraries:</w:t>
      </w:r>
      <w:r>
        <w:t xml:space="preserve"> Imports standard Python libraries for argument parsing, file handling, and more.</w:t>
      </w:r>
    </w:p>
    <w:p w14:paraId="652EBA45" w14:textId="77777777" w:rsidR="0024051B" w:rsidRDefault="0024051B" w:rsidP="0024051B">
      <w:pPr>
        <w:pStyle w:val="ListParagraph"/>
        <w:numPr>
          <w:ilvl w:val="0"/>
          <w:numId w:val="23"/>
        </w:numPr>
      </w:pPr>
      <w:r w:rsidRPr="00B577C8">
        <w:rPr>
          <w:b/>
          <w:bCs/>
        </w:rPr>
        <w:t>Machine Learning Libraries:</w:t>
      </w:r>
      <w:r>
        <w:t xml:space="preserve"> Imports modules from scikit-learn and TensorFlow for model training and evaluation.</w:t>
      </w:r>
    </w:p>
    <w:p w14:paraId="4CACC7B3" w14:textId="77777777" w:rsidR="0024051B" w:rsidRDefault="0024051B" w:rsidP="0024051B">
      <w:pPr>
        <w:pStyle w:val="ListParagraph"/>
        <w:numPr>
          <w:ilvl w:val="0"/>
          <w:numId w:val="23"/>
        </w:numPr>
      </w:pPr>
      <w:r w:rsidRPr="00B577C8">
        <w:rPr>
          <w:b/>
          <w:bCs/>
        </w:rPr>
        <w:t>Custom Modules:</w:t>
      </w:r>
      <w:r>
        <w:t xml:space="preserve"> Imports custom modules lstm, cnn, gru, load_train_data, load_test_data, and utils from the local project.</w:t>
      </w:r>
    </w:p>
    <w:p w14:paraId="3920E11E" w14:textId="77777777" w:rsidR="00B0088B" w:rsidRPr="00B0088B" w:rsidRDefault="0024051B" w:rsidP="0024051B">
      <w:pPr>
        <w:pStyle w:val="ListParagraph"/>
        <w:numPr>
          <w:ilvl w:val="0"/>
          <w:numId w:val="23"/>
        </w:numPr>
      </w:pPr>
      <w:r w:rsidRPr="00B577C8">
        <w:rPr>
          <w:b/>
          <w:bCs/>
        </w:rPr>
        <w:t>Warnings Suppression:</w:t>
      </w:r>
      <w:r>
        <w:t xml:space="preserve"> Suppresses future warnings to keep the output clean.</w:t>
      </w:r>
    </w:p>
    <w:p w14:paraId="6EF840B1" w14:textId="77777777" w:rsidR="00B0088B" w:rsidRDefault="00B0088B" w:rsidP="00B0088B">
      <w:pPr>
        <w:rPr>
          <w:lang w:val="en-US"/>
        </w:rPr>
      </w:pPr>
      <w:r w:rsidRPr="00B0088B">
        <w:rPr>
          <w:b/>
          <w:bCs/>
          <w:sz w:val="32"/>
          <w:szCs w:val="32"/>
          <w:lang w:val="en-US"/>
        </w:rPr>
        <w:br w:type="page"/>
      </w:r>
      <w:r w:rsidRPr="00B0088B">
        <w:rPr>
          <w:b/>
          <w:bCs/>
          <w:sz w:val="32"/>
          <w:szCs w:val="32"/>
        </w:rPr>
        <w:t>Function Definitions</w:t>
      </w:r>
    </w:p>
    <w:p w14:paraId="305A82FC" w14:textId="5775EF2A" w:rsidR="00B0088B" w:rsidRDefault="00C073A0" w:rsidP="00B0088B">
      <w:pPr>
        <w:pStyle w:val="ListParagraph"/>
        <w:numPr>
          <w:ilvl w:val="0"/>
          <w:numId w:val="27"/>
        </w:numPr>
        <w:rPr>
          <w:lang w:val="en-US"/>
        </w:rPr>
      </w:pPr>
      <w:r>
        <w:rPr>
          <w:lang w:val="en-US"/>
        </w:rPr>
        <w:t>Explain_true_position</w:t>
      </w:r>
    </w:p>
    <w:p w14:paraId="57B7B048" w14:textId="77777777" w:rsidR="00C073A0" w:rsidRPr="00C073A0" w:rsidRDefault="00C073A0" w:rsidP="00C073A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073A0">
        <w:rPr>
          <w:rFonts w:ascii="Consolas" w:eastAsia="Times New Roman" w:hAnsi="Consolas" w:cs="Times New Roman"/>
          <w:color w:val="569CD6"/>
          <w:kern w:val="0"/>
          <w:sz w:val="21"/>
          <w:szCs w:val="21"/>
          <w:lang w:val="en-US"/>
          <w14:ligatures w14:val="none"/>
        </w:rPr>
        <w:t>def</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DCDCAA"/>
          <w:kern w:val="0"/>
          <w:sz w:val="21"/>
          <w:szCs w:val="21"/>
          <w:lang w:val="en-US"/>
          <w14:ligatures w14:val="none"/>
        </w:rPr>
        <w:t>explain_true_position</w:t>
      </w:r>
      <w:r w:rsidRPr="00C073A0">
        <w:rPr>
          <w:rFonts w:ascii="Consolas" w:eastAsia="Times New Roman" w:hAnsi="Consolas" w:cs="Times New Roman"/>
          <w:color w:val="CCCCCC"/>
          <w:kern w:val="0"/>
          <w:sz w:val="21"/>
          <w:szCs w:val="21"/>
          <w:lang w:val="en-US"/>
          <w14:ligatures w14:val="none"/>
        </w:rPr>
        <w:t>(</w:t>
      </w:r>
      <w:r w:rsidRPr="00C073A0">
        <w:rPr>
          <w:rFonts w:ascii="Consolas" w:eastAsia="Times New Roman" w:hAnsi="Consolas" w:cs="Times New Roman"/>
          <w:color w:val="9CDCFE"/>
          <w:kern w:val="0"/>
          <w:sz w:val="21"/>
          <w:szCs w:val="21"/>
          <w:lang w:val="en-US"/>
          <w14:ligatures w14:val="none"/>
        </w:rPr>
        <w:t>event_detector</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lookup_name</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attack_idx</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attacks</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Xtest</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method</w:t>
      </w:r>
      <w:r w:rsidRPr="00C073A0">
        <w:rPr>
          <w:rFonts w:ascii="Consolas" w:eastAsia="Times New Roman" w:hAnsi="Consolas" w:cs="Times New Roman"/>
          <w:color w:val="D4D4D4"/>
          <w:kern w:val="0"/>
          <w:sz w:val="21"/>
          <w:szCs w:val="21"/>
          <w:lang w:val="en-US"/>
          <w14:ligatures w14:val="none"/>
        </w:rPr>
        <w:t>=</w:t>
      </w:r>
      <w:r w:rsidRPr="00C073A0">
        <w:rPr>
          <w:rFonts w:ascii="Consolas" w:eastAsia="Times New Roman" w:hAnsi="Consolas" w:cs="Times New Roman"/>
          <w:color w:val="CE9178"/>
          <w:kern w:val="0"/>
          <w:sz w:val="21"/>
          <w:szCs w:val="21"/>
          <w:lang w:val="en-US"/>
          <w14:ligatures w14:val="none"/>
        </w:rPr>
        <w:t>'MSE'</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expl</w:t>
      </w:r>
      <w:r w:rsidRPr="00C073A0">
        <w:rPr>
          <w:rFonts w:ascii="Consolas" w:eastAsia="Times New Roman" w:hAnsi="Consolas" w:cs="Times New Roman"/>
          <w:color w:val="D4D4D4"/>
          <w:kern w:val="0"/>
          <w:sz w:val="21"/>
          <w:szCs w:val="21"/>
          <w:lang w:val="en-US"/>
          <w14:ligatures w14:val="none"/>
        </w:rPr>
        <w:t>=</w:t>
      </w:r>
      <w:r w:rsidRPr="00C073A0">
        <w:rPr>
          <w:rFonts w:ascii="Consolas" w:eastAsia="Times New Roman" w:hAnsi="Consolas" w:cs="Times New Roman"/>
          <w:color w:val="569CD6"/>
          <w:kern w:val="0"/>
          <w:sz w:val="21"/>
          <w:szCs w:val="21"/>
          <w:lang w:val="en-US"/>
          <w14:ligatures w14:val="none"/>
        </w:rPr>
        <w:t>None</w:t>
      </w:r>
      <w:r w:rsidRPr="00C073A0">
        <w:rPr>
          <w:rFonts w:ascii="Consolas" w:eastAsia="Times New Roman" w:hAnsi="Consolas" w:cs="Times New Roman"/>
          <w:color w:val="CCCCCC"/>
          <w:kern w:val="0"/>
          <w:sz w:val="21"/>
          <w:szCs w:val="21"/>
          <w:lang w:val="en-US"/>
          <w14:ligatures w14:val="none"/>
        </w:rPr>
        <w:t xml:space="preserve">, </w:t>
      </w:r>
      <w:r w:rsidRPr="00C073A0">
        <w:rPr>
          <w:rFonts w:ascii="Consolas" w:eastAsia="Times New Roman" w:hAnsi="Consolas" w:cs="Times New Roman"/>
          <w:color w:val="9CDCFE"/>
          <w:kern w:val="0"/>
          <w:sz w:val="21"/>
          <w:szCs w:val="21"/>
          <w:lang w:val="en-US"/>
          <w14:ligatures w14:val="none"/>
        </w:rPr>
        <w:t>num_samples</w:t>
      </w:r>
      <w:r w:rsidRPr="00C073A0">
        <w:rPr>
          <w:rFonts w:ascii="Consolas" w:eastAsia="Times New Roman" w:hAnsi="Consolas" w:cs="Times New Roman"/>
          <w:color w:val="D4D4D4"/>
          <w:kern w:val="0"/>
          <w:sz w:val="21"/>
          <w:szCs w:val="21"/>
          <w:lang w:val="en-US"/>
          <w14:ligatures w14:val="none"/>
        </w:rPr>
        <w:t>=</w:t>
      </w:r>
      <w:r w:rsidRPr="00C073A0">
        <w:rPr>
          <w:rFonts w:ascii="Consolas" w:eastAsia="Times New Roman" w:hAnsi="Consolas" w:cs="Times New Roman"/>
          <w:color w:val="B5CEA8"/>
          <w:kern w:val="0"/>
          <w:sz w:val="21"/>
          <w:szCs w:val="21"/>
          <w:lang w:val="en-US"/>
          <w14:ligatures w14:val="none"/>
        </w:rPr>
        <w:t>1</w:t>
      </w:r>
      <w:r w:rsidRPr="00C073A0">
        <w:rPr>
          <w:rFonts w:ascii="Consolas" w:eastAsia="Times New Roman" w:hAnsi="Consolas" w:cs="Times New Roman"/>
          <w:color w:val="CCCCCC"/>
          <w:kern w:val="0"/>
          <w:sz w:val="21"/>
          <w:szCs w:val="21"/>
          <w:lang w:val="en-US"/>
          <w14:ligatures w14:val="none"/>
        </w:rPr>
        <w:t>):</w:t>
      </w:r>
    </w:p>
    <w:p w14:paraId="3CF28F6D" w14:textId="77777777" w:rsidR="00C073A0" w:rsidRPr="00C073A0" w:rsidRDefault="00C073A0" w:rsidP="00C073A0">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BD3EC4D" w14:textId="77777777" w:rsidR="00032AFA" w:rsidRDefault="00697B97" w:rsidP="001C6EF5">
      <w:pPr>
        <w:pStyle w:val="ListParagraph"/>
        <w:numPr>
          <w:ilvl w:val="0"/>
          <w:numId w:val="15"/>
        </w:numPr>
        <w:rPr>
          <w:lang w:val="en-US"/>
        </w:rPr>
      </w:pPr>
      <w:r w:rsidRPr="00032AFA">
        <w:rPr>
          <w:b/>
          <w:bCs/>
        </w:rPr>
        <w:t>Purpose:</w:t>
      </w:r>
      <w:r w:rsidRPr="00032AFA">
        <w:rPr>
          <w:lang w:val="en-US"/>
        </w:rPr>
        <w:t xml:space="preserve"> </w:t>
      </w:r>
      <w:r w:rsidR="00032AFA" w:rsidRPr="00032AFA">
        <w:t>Generates explanations for a specific attack based on its true position in the dataset.</w:t>
      </w:r>
    </w:p>
    <w:p w14:paraId="2B1B9EBB" w14:textId="3FA5EF23" w:rsidR="00697B97" w:rsidRPr="00032AFA" w:rsidRDefault="00697B97" w:rsidP="001C6EF5">
      <w:pPr>
        <w:pStyle w:val="ListParagraph"/>
        <w:numPr>
          <w:ilvl w:val="0"/>
          <w:numId w:val="15"/>
        </w:numPr>
        <w:rPr>
          <w:lang w:val="en-US"/>
        </w:rPr>
      </w:pPr>
      <w:r w:rsidRPr="00032AFA">
        <w:rPr>
          <w:b/>
          <w:bCs/>
        </w:rPr>
        <w:t>Parameters</w:t>
      </w:r>
    </w:p>
    <w:p w14:paraId="50B8B7A9" w14:textId="77777777" w:rsidR="00942CB9" w:rsidRPr="00942CB9" w:rsidRDefault="00942CB9" w:rsidP="00942CB9">
      <w:pPr>
        <w:pStyle w:val="ListParagraph"/>
        <w:numPr>
          <w:ilvl w:val="1"/>
          <w:numId w:val="13"/>
        </w:numPr>
        <w:rPr>
          <w:lang w:val="en-US"/>
        </w:rPr>
      </w:pPr>
      <w:r w:rsidRPr="00942CB9">
        <w:rPr>
          <w:lang w:val="en-US"/>
        </w:rPr>
        <w:t>event_detector: The pre-trained model used for anomaly detection.</w:t>
      </w:r>
    </w:p>
    <w:p w14:paraId="596AA3A9" w14:textId="77777777" w:rsidR="00942CB9" w:rsidRPr="00942CB9" w:rsidRDefault="00942CB9" w:rsidP="00942CB9">
      <w:pPr>
        <w:pStyle w:val="ListParagraph"/>
        <w:numPr>
          <w:ilvl w:val="1"/>
          <w:numId w:val="13"/>
        </w:numPr>
        <w:rPr>
          <w:lang w:val="en-US"/>
        </w:rPr>
      </w:pPr>
      <w:r w:rsidRPr="00942CB9">
        <w:rPr>
          <w:lang w:val="en-US"/>
        </w:rPr>
        <w:t>lookup_name: A unique identifier for the model and dataset.</w:t>
      </w:r>
    </w:p>
    <w:p w14:paraId="6B157F5B" w14:textId="77777777" w:rsidR="00942CB9" w:rsidRPr="00942CB9" w:rsidRDefault="00942CB9" w:rsidP="00942CB9">
      <w:pPr>
        <w:pStyle w:val="ListParagraph"/>
        <w:numPr>
          <w:ilvl w:val="1"/>
          <w:numId w:val="13"/>
        </w:numPr>
        <w:rPr>
          <w:lang w:val="en-US"/>
        </w:rPr>
      </w:pPr>
      <w:r w:rsidRPr="00942CB9">
        <w:rPr>
          <w:lang w:val="en-US"/>
        </w:rPr>
        <w:t>attack_idx: The index of the attack being explained.</w:t>
      </w:r>
    </w:p>
    <w:p w14:paraId="32C3B4A7" w14:textId="77777777" w:rsidR="00942CB9" w:rsidRPr="00942CB9" w:rsidRDefault="00942CB9" w:rsidP="00942CB9">
      <w:pPr>
        <w:pStyle w:val="ListParagraph"/>
        <w:numPr>
          <w:ilvl w:val="1"/>
          <w:numId w:val="13"/>
        </w:numPr>
        <w:rPr>
          <w:lang w:val="en-US"/>
        </w:rPr>
      </w:pPr>
      <w:r w:rsidRPr="00942CB9">
        <w:rPr>
          <w:lang w:val="en-US"/>
        </w:rPr>
        <w:t>attacks: List of all attack start indices.</w:t>
      </w:r>
    </w:p>
    <w:p w14:paraId="18F64868" w14:textId="77777777" w:rsidR="00942CB9" w:rsidRPr="00942CB9" w:rsidRDefault="00942CB9" w:rsidP="00942CB9">
      <w:pPr>
        <w:pStyle w:val="ListParagraph"/>
        <w:numPr>
          <w:ilvl w:val="1"/>
          <w:numId w:val="13"/>
        </w:numPr>
        <w:rPr>
          <w:lang w:val="en-US"/>
        </w:rPr>
      </w:pPr>
      <w:r w:rsidRPr="00942CB9">
        <w:rPr>
          <w:lang w:val="en-US"/>
        </w:rPr>
        <w:t>Xtest: The test dataset.</w:t>
      </w:r>
    </w:p>
    <w:p w14:paraId="3B447A2D" w14:textId="77777777" w:rsidR="00942CB9" w:rsidRPr="00942CB9" w:rsidRDefault="00942CB9" w:rsidP="00942CB9">
      <w:pPr>
        <w:pStyle w:val="ListParagraph"/>
        <w:numPr>
          <w:ilvl w:val="1"/>
          <w:numId w:val="13"/>
        </w:numPr>
        <w:rPr>
          <w:lang w:val="en-US"/>
        </w:rPr>
      </w:pPr>
      <w:r w:rsidRPr="00942CB9">
        <w:rPr>
          <w:lang w:val="en-US"/>
        </w:rPr>
        <w:t>method: Explainability method ('MSE', 'LIME', 'SHAP', or 'LEMNA').</w:t>
      </w:r>
    </w:p>
    <w:p w14:paraId="4D0FD342" w14:textId="77777777" w:rsidR="00942CB9" w:rsidRPr="00942CB9" w:rsidRDefault="00942CB9" w:rsidP="00942CB9">
      <w:pPr>
        <w:pStyle w:val="ListParagraph"/>
        <w:numPr>
          <w:ilvl w:val="1"/>
          <w:numId w:val="13"/>
        </w:numPr>
        <w:rPr>
          <w:lang w:val="en-US"/>
        </w:rPr>
      </w:pPr>
      <w:r w:rsidRPr="00942CB9">
        <w:rPr>
          <w:lang w:val="en-US"/>
        </w:rPr>
        <w:t>expl: Pre-initialized explainer object (optional, for SHAP or LIME).</w:t>
      </w:r>
    </w:p>
    <w:p w14:paraId="20A9A0ED" w14:textId="77777777" w:rsidR="00942CB9" w:rsidRPr="00942CB9" w:rsidRDefault="00942CB9" w:rsidP="00942CB9">
      <w:pPr>
        <w:pStyle w:val="ListParagraph"/>
        <w:numPr>
          <w:ilvl w:val="1"/>
          <w:numId w:val="13"/>
        </w:numPr>
        <w:rPr>
          <w:b/>
          <w:bCs/>
          <w:lang w:val="en-US"/>
        </w:rPr>
      </w:pPr>
      <w:r w:rsidRPr="00942CB9">
        <w:rPr>
          <w:lang w:val="en-US"/>
        </w:rPr>
        <w:t>num_samples: Number of samples to generate explanations for.</w:t>
      </w:r>
    </w:p>
    <w:p w14:paraId="2FE11BCE" w14:textId="63111042" w:rsidR="00697B97" w:rsidRPr="00857F7C" w:rsidRDefault="00697B97" w:rsidP="00942CB9">
      <w:pPr>
        <w:pStyle w:val="ListParagraph"/>
        <w:numPr>
          <w:ilvl w:val="0"/>
          <w:numId w:val="13"/>
        </w:numPr>
        <w:rPr>
          <w:b/>
          <w:bCs/>
          <w:lang w:val="en-US"/>
        </w:rPr>
      </w:pPr>
      <w:r w:rsidRPr="00857F7C">
        <w:rPr>
          <w:b/>
          <w:bCs/>
          <w:lang w:val="en-US"/>
        </w:rPr>
        <w:t>Process</w:t>
      </w:r>
    </w:p>
    <w:p w14:paraId="3BB0DFB3" w14:textId="77777777" w:rsidR="00474741" w:rsidRPr="00474741" w:rsidRDefault="00474741" w:rsidP="00474741">
      <w:pPr>
        <w:pStyle w:val="ListParagraph"/>
        <w:numPr>
          <w:ilvl w:val="1"/>
          <w:numId w:val="15"/>
        </w:numPr>
        <w:rPr>
          <w:lang w:val="en-US"/>
        </w:rPr>
      </w:pPr>
      <w:r w:rsidRPr="00474741">
        <w:rPr>
          <w:lang w:val="en-US"/>
        </w:rPr>
        <w:t>Identifies the starting position of the attack (att_start).</w:t>
      </w:r>
    </w:p>
    <w:p w14:paraId="0B82BCAF" w14:textId="77777777" w:rsidR="00474741" w:rsidRPr="00474741" w:rsidRDefault="00474741" w:rsidP="00474741">
      <w:pPr>
        <w:pStyle w:val="ListParagraph"/>
        <w:numPr>
          <w:ilvl w:val="1"/>
          <w:numId w:val="15"/>
        </w:numPr>
        <w:rPr>
          <w:lang w:val="en-US"/>
        </w:rPr>
      </w:pPr>
      <w:r w:rsidRPr="00474741">
        <w:rPr>
          <w:lang w:val="en-US"/>
        </w:rPr>
        <w:t>Iterates over num_samples to create input-output pairs from Xtest.</w:t>
      </w:r>
    </w:p>
    <w:p w14:paraId="10F2437C" w14:textId="5786CF4B" w:rsidR="00474741" w:rsidRPr="00474741" w:rsidRDefault="00474741" w:rsidP="00474741">
      <w:pPr>
        <w:pStyle w:val="ListParagraph"/>
        <w:numPr>
          <w:ilvl w:val="1"/>
          <w:numId w:val="15"/>
        </w:numPr>
        <w:rPr>
          <w:lang w:val="en-US"/>
        </w:rPr>
      </w:pPr>
      <w:r w:rsidRPr="00474741">
        <w:rPr>
          <w:lang w:val="en-US"/>
        </w:rPr>
        <w:t>Generates explanations using the selected method:</w:t>
      </w:r>
    </w:p>
    <w:p w14:paraId="3913AD9C" w14:textId="0AAA9649" w:rsidR="00474741" w:rsidRPr="00474741" w:rsidRDefault="00474741" w:rsidP="00474741">
      <w:pPr>
        <w:pStyle w:val="ListParagraph"/>
        <w:numPr>
          <w:ilvl w:val="2"/>
          <w:numId w:val="15"/>
        </w:numPr>
        <w:rPr>
          <w:lang w:val="en-US"/>
        </w:rPr>
      </w:pPr>
      <w:r w:rsidRPr="00474741">
        <w:rPr>
          <w:lang w:val="en-US"/>
        </w:rPr>
        <w:t>LEMNA, SHAP, LIME: Calls corresponding score generator functions.</w:t>
      </w:r>
    </w:p>
    <w:p w14:paraId="3547FD50" w14:textId="658DC424" w:rsidR="00474741" w:rsidRDefault="00474741" w:rsidP="00474741">
      <w:pPr>
        <w:pStyle w:val="ListParagraph"/>
        <w:numPr>
          <w:ilvl w:val="2"/>
          <w:numId w:val="15"/>
        </w:numPr>
        <w:rPr>
          <w:lang w:val="en-US"/>
        </w:rPr>
      </w:pPr>
      <w:r w:rsidRPr="00474741">
        <w:rPr>
          <w:lang w:val="en-US"/>
        </w:rPr>
        <w:t>MSE: Computes the squared error between the model prediction and the true label.</w:t>
      </w:r>
    </w:p>
    <w:p w14:paraId="364CBA44" w14:textId="77777777" w:rsidR="00AD692F" w:rsidRDefault="00697B97" w:rsidP="00AD692F">
      <w:pPr>
        <w:pStyle w:val="ListParagraph"/>
        <w:numPr>
          <w:ilvl w:val="0"/>
          <w:numId w:val="15"/>
        </w:numPr>
        <w:rPr>
          <w:lang w:val="en-US"/>
        </w:rPr>
      </w:pPr>
      <w:r w:rsidRPr="00AD692F">
        <w:rPr>
          <w:b/>
          <w:bCs/>
          <w:lang w:val="en-US"/>
        </w:rPr>
        <w:t>Returns:</w:t>
      </w:r>
      <w:r w:rsidRPr="00AD692F">
        <w:rPr>
          <w:lang w:val="en-US"/>
        </w:rPr>
        <w:t xml:space="preserve"> </w:t>
      </w:r>
      <w:r w:rsidR="00AD692F" w:rsidRPr="00AD692F">
        <w:rPr>
          <w:lang w:val="en-US"/>
        </w:rPr>
        <w:t>Saves generated explanations in a .pkl file for later use.</w:t>
      </w:r>
    </w:p>
    <w:p w14:paraId="37CB7E89" w14:textId="77777777" w:rsidR="00EC5673" w:rsidRDefault="00EC5673" w:rsidP="00EC5673">
      <w:pPr>
        <w:pStyle w:val="ListParagraph"/>
        <w:ind w:left="360"/>
        <w:rPr>
          <w:lang w:val="en-US"/>
        </w:rPr>
      </w:pPr>
    </w:p>
    <w:p w14:paraId="04FC539C" w14:textId="77777777" w:rsidR="00EC5673" w:rsidRDefault="00EC5673">
      <w:pPr>
        <w:rPr>
          <w:lang w:val="en-US"/>
        </w:rPr>
      </w:pPr>
      <w:r>
        <w:rPr>
          <w:lang w:val="en-US"/>
        </w:rPr>
        <w:br w:type="page"/>
      </w:r>
    </w:p>
    <w:p w14:paraId="4ACC3B53" w14:textId="5F63713E" w:rsidR="00EC5673" w:rsidRDefault="00F8137A" w:rsidP="00AD692F">
      <w:pPr>
        <w:pStyle w:val="ListParagraph"/>
        <w:numPr>
          <w:ilvl w:val="0"/>
          <w:numId w:val="27"/>
        </w:numPr>
        <w:rPr>
          <w:lang w:val="en-US"/>
        </w:rPr>
      </w:pPr>
      <w:r>
        <w:rPr>
          <w:lang w:val="en-US"/>
        </w:rPr>
        <w:t>Explain_detect</w:t>
      </w:r>
    </w:p>
    <w:p w14:paraId="52F39550" w14:textId="77777777" w:rsidR="00EC5673" w:rsidRPr="00EC5673" w:rsidRDefault="00EC5673" w:rsidP="00EC5673">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C5673">
        <w:rPr>
          <w:rFonts w:ascii="Consolas" w:eastAsia="Times New Roman" w:hAnsi="Consolas" w:cs="Times New Roman"/>
          <w:color w:val="569CD6"/>
          <w:kern w:val="0"/>
          <w:sz w:val="21"/>
          <w:szCs w:val="21"/>
          <w:lang w:val="en-US"/>
          <w14:ligatures w14:val="none"/>
        </w:rPr>
        <w:t>def</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DCDCAA"/>
          <w:kern w:val="0"/>
          <w:sz w:val="21"/>
          <w:szCs w:val="21"/>
          <w:lang w:val="en-US"/>
          <w14:ligatures w14:val="none"/>
        </w:rPr>
        <w:t>explain_detect</w:t>
      </w:r>
      <w:r w:rsidRPr="00EC5673">
        <w:rPr>
          <w:rFonts w:ascii="Consolas" w:eastAsia="Times New Roman" w:hAnsi="Consolas" w:cs="Times New Roman"/>
          <w:color w:val="CCCCCC"/>
          <w:kern w:val="0"/>
          <w:sz w:val="21"/>
          <w:szCs w:val="21"/>
          <w:lang w:val="en-US"/>
          <w14:ligatures w14:val="none"/>
        </w:rPr>
        <w:t>(</w:t>
      </w:r>
      <w:r w:rsidRPr="00EC5673">
        <w:rPr>
          <w:rFonts w:ascii="Consolas" w:eastAsia="Times New Roman" w:hAnsi="Consolas" w:cs="Times New Roman"/>
          <w:color w:val="9CDCFE"/>
          <w:kern w:val="0"/>
          <w:sz w:val="21"/>
          <w:szCs w:val="21"/>
          <w:lang w:val="en-US"/>
          <w14:ligatures w14:val="none"/>
        </w:rPr>
        <w:t>event_detector</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lookup_name</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attack_idx</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attacks</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Xtest</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detection_points</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method</w:t>
      </w:r>
      <w:r w:rsidRPr="00EC5673">
        <w:rPr>
          <w:rFonts w:ascii="Consolas" w:eastAsia="Times New Roman" w:hAnsi="Consolas" w:cs="Times New Roman"/>
          <w:color w:val="D4D4D4"/>
          <w:kern w:val="0"/>
          <w:sz w:val="21"/>
          <w:szCs w:val="21"/>
          <w:lang w:val="en-US"/>
          <w14:ligatures w14:val="none"/>
        </w:rPr>
        <w:t>=</w:t>
      </w:r>
      <w:r w:rsidRPr="00EC5673">
        <w:rPr>
          <w:rFonts w:ascii="Consolas" w:eastAsia="Times New Roman" w:hAnsi="Consolas" w:cs="Times New Roman"/>
          <w:color w:val="CE9178"/>
          <w:kern w:val="0"/>
          <w:sz w:val="21"/>
          <w:szCs w:val="21"/>
          <w:lang w:val="en-US"/>
          <w14:ligatures w14:val="none"/>
        </w:rPr>
        <w:t>'MSE'</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expl</w:t>
      </w:r>
      <w:r w:rsidRPr="00EC5673">
        <w:rPr>
          <w:rFonts w:ascii="Consolas" w:eastAsia="Times New Roman" w:hAnsi="Consolas" w:cs="Times New Roman"/>
          <w:color w:val="D4D4D4"/>
          <w:kern w:val="0"/>
          <w:sz w:val="21"/>
          <w:szCs w:val="21"/>
          <w:lang w:val="en-US"/>
          <w14:ligatures w14:val="none"/>
        </w:rPr>
        <w:t>=</w:t>
      </w:r>
      <w:r w:rsidRPr="00EC5673">
        <w:rPr>
          <w:rFonts w:ascii="Consolas" w:eastAsia="Times New Roman" w:hAnsi="Consolas" w:cs="Times New Roman"/>
          <w:color w:val="569CD6"/>
          <w:kern w:val="0"/>
          <w:sz w:val="21"/>
          <w:szCs w:val="21"/>
          <w:lang w:val="en-US"/>
          <w14:ligatures w14:val="none"/>
        </w:rPr>
        <w:t>None</w:t>
      </w:r>
      <w:r w:rsidRPr="00EC5673">
        <w:rPr>
          <w:rFonts w:ascii="Consolas" w:eastAsia="Times New Roman" w:hAnsi="Consolas" w:cs="Times New Roman"/>
          <w:color w:val="CCCCCC"/>
          <w:kern w:val="0"/>
          <w:sz w:val="21"/>
          <w:szCs w:val="21"/>
          <w:lang w:val="en-US"/>
          <w14:ligatures w14:val="none"/>
        </w:rPr>
        <w:t xml:space="preserve">, </w:t>
      </w:r>
      <w:r w:rsidRPr="00EC5673">
        <w:rPr>
          <w:rFonts w:ascii="Consolas" w:eastAsia="Times New Roman" w:hAnsi="Consolas" w:cs="Times New Roman"/>
          <w:color w:val="9CDCFE"/>
          <w:kern w:val="0"/>
          <w:sz w:val="21"/>
          <w:szCs w:val="21"/>
          <w:lang w:val="en-US"/>
          <w14:ligatures w14:val="none"/>
        </w:rPr>
        <w:t>num_samples</w:t>
      </w:r>
      <w:r w:rsidRPr="00EC5673">
        <w:rPr>
          <w:rFonts w:ascii="Consolas" w:eastAsia="Times New Roman" w:hAnsi="Consolas" w:cs="Times New Roman"/>
          <w:color w:val="D4D4D4"/>
          <w:kern w:val="0"/>
          <w:sz w:val="21"/>
          <w:szCs w:val="21"/>
          <w:lang w:val="en-US"/>
          <w14:ligatures w14:val="none"/>
        </w:rPr>
        <w:t>=</w:t>
      </w:r>
      <w:r w:rsidRPr="00EC5673">
        <w:rPr>
          <w:rFonts w:ascii="Consolas" w:eastAsia="Times New Roman" w:hAnsi="Consolas" w:cs="Times New Roman"/>
          <w:color w:val="B5CEA8"/>
          <w:kern w:val="0"/>
          <w:sz w:val="21"/>
          <w:szCs w:val="21"/>
          <w:lang w:val="en-US"/>
          <w14:ligatures w14:val="none"/>
        </w:rPr>
        <w:t>1</w:t>
      </w:r>
      <w:r w:rsidRPr="00EC5673">
        <w:rPr>
          <w:rFonts w:ascii="Consolas" w:eastAsia="Times New Roman" w:hAnsi="Consolas" w:cs="Times New Roman"/>
          <w:color w:val="CCCCCC"/>
          <w:kern w:val="0"/>
          <w:sz w:val="21"/>
          <w:szCs w:val="21"/>
          <w:lang w:val="en-US"/>
          <w14:ligatures w14:val="none"/>
        </w:rPr>
        <w:t>):</w:t>
      </w:r>
    </w:p>
    <w:p w14:paraId="65B40C94" w14:textId="77777777" w:rsidR="00EC5673" w:rsidRPr="00EC5673" w:rsidRDefault="00EC5673" w:rsidP="00EC5673">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D39516" w14:textId="77777777" w:rsidR="00C94BB7" w:rsidRDefault="00EC5673" w:rsidP="00C94BB7">
      <w:pPr>
        <w:pStyle w:val="ListParagraph"/>
        <w:numPr>
          <w:ilvl w:val="0"/>
          <w:numId w:val="15"/>
        </w:numPr>
        <w:rPr>
          <w:lang w:val="en-US"/>
        </w:rPr>
      </w:pPr>
      <w:r w:rsidRPr="00C94BB7">
        <w:rPr>
          <w:b/>
          <w:bCs/>
        </w:rPr>
        <w:t>Purpose:</w:t>
      </w:r>
      <w:r w:rsidRPr="00C94BB7">
        <w:rPr>
          <w:lang w:val="en-US"/>
        </w:rPr>
        <w:t xml:space="preserve"> </w:t>
      </w:r>
      <w:r w:rsidR="00C94BB7" w:rsidRPr="00C94BB7">
        <w:t>Explains the detection of an attack at the detection point determined by the model.</w:t>
      </w:r>
    </w:p>
    <w:p w14:paraId="73F28AD2" w14:textId="6042A38B" w:rsidR="00EC5673" w:rsidRPr="00C94BB7" w:rsidRDefault="00EC5673" w:rsidP="002F3252">
      <w:pPr>
        <w:pStyle w:val="ListParagraph"/>
        <w:numPr>
          <w:ilvl w:val="0"/>
          <w:numId w:val="15"/>
        </w:numPr>
        <w:rPr>
          <w:lang w:val="en-US"/>
        </w:rPr>
      </w:pPr>
      <w:r w:rsidRPr="00C94BB7">
        <w:rPr>
          <w:b/>
          <w:bCs/>
        </w:rPr>
        <w:t>Parameters</w:t>
      </w:r>
      <w:r w:rsidR="002F3252">
        <w:rPr>
          <w:b/>
          <w:bCs/>
          <w:lang w:val="en-US"/>
        </w:rPr>
        <w:t>:</w:t>
      </w:r>
      <w:r w:rsidR="002F3252">
        <w:rPr>
          <w:lang w:val="en-US"/>
        </w:rPr>
        <w:t xml:space="preserve"> </w:t>
      </w:r>
      <w:r w:rsidR="002F3252" w:rsidRPr="002F3252">
        <w:t>Same as explain_true_position, with an additional detection_points parameter that maps attack indices to detection indices.</w:t>
      </w:r>
    </w:p>
    <w:p w14:paraId="47813227" w14:textId="77777777" w:rsidR="00EC5673" w:rsidRPr="00857F7C" w:rsidRDefault="00EC5673" w:rsidP="00EC5673">
      <w:pPr>
        <w:pStyle w:val="ListParagraph"/>
        <w:numPr>
          <w:ilvl w:val="0"/>
          <w:numId w:val="13"/>
        </w:numPr>
        <w:rPr>
          <w:b/>
          <w:bCs/>
          <w:lang w:val="en-US"/>
        </w:rPr>
      </w:pPr>
      <w:r w:rsidRPr="00857F7C">
        <w:rPr>
          <w:b/>
          <w:bCs/>
          <w:lang w:val="en-US"/>
        </w:rPr>
        <w:t>Process</w:t>
      </w:r>
    </w:p>
    <w:p w14:paraId="3DF7AEDD" w14:textId="77777777" w:rsidR="005A3E4C" w:rsidRPr="005A3E4C" w:rsidRDefault="005A3E4C" w:rsidP="005A3E4C">
      <w:pPr>
        <w:pStyle w:val="ListParagraph"/>
        <w:numPr>
          <w:ilvl w:val="1"/>
          <w:numId w:val="15"/>
        </w:numPr>
        <w:rPr>
          <w:lang w:val="en-US"/>
        </w:rPr>
      </w:pPr>
      <w:r w:rsidRPr="005A3E4C">
        <w:rPr>
          <w:lang w:val="en-US"/>
        </w:rPr>
        <w:t>Similar to explain_true_position, but explanations are generated starting at the detection point.</w:t>
      </w:r>
    </w:p>
    <w:p w14:paraId="14C85437" w14:textId="77777777" w:rsidR="005A3E4C" w:rsidRDefault="005A3E4C" w:rsidP="005A3E4C">
      <w:pPr>
        <w:pStyle w:val="ListParagraph"/>
        <w:numPr>
          <w:ilvl w:val="1"/>
          <w:numId w:val="15"/>
        </w:numPr>
        <w:rPr>
          <w:lang w:val="en-US"/>
        </w:rPr>
      </w:pPr>
      <w:r w:rsidRPr="005A3E4C">
        <w:rPr>
          <w:lang w:val="en-US"/>
        </w:rPr>
        <w:t>Handles cases where the attack was not detected (attack_idx not in detection_points).</w:t>
      </w:r>
    </w:p>
    <w:p w14:paraId="607CA122" w14:textId="72634E57" w:rsidR="00EC5673" w:rsidRDefault="00EC5673" w:rsidP="005A3E4C">
      <w:pPr>
        <w:pStyle w:val="ListParagraph"/>
        <w:numPr>
          <w:ilvl w:val="0"/>
          <w:numId w:val="15"/>
        </w:numPr>
        <w:rPr>
          <w:lang w:val="en-US"/>
        </w:rPr>
      </w:pPr>
      <w:r w:rsidRPr="00AD692F">
        <w:rPr>
          <w:b/>
          <w:bCs/>
          <w:lang w:val="en-US"/>
        </w:rPr>
        <w:t>Returns:</w:t>
      </w:r>
      <w:r w:rsidRPr="00AD692F">
        <w:rPr>
          <w:lang w:val="en-US"/>
        </w:rPr>
        <w:t xml:space="preserve"> </w:t>
      </w:r>
      <w:r w:rsidR="004438BD" w:rsidRPr="004438BD">
        <w:rPr>
          <w:lang w:val="en-US"/>
        </w:rPr>
        <w:t>Saves explanations to a .pkl file.</w:t>
      </w:r>
    </w:p>
    <w:p w14:paraId="77AAC8FB" w14:textId="77777777" w:rsidR="00F16ED8" w:rsidRDefault="00F16ED8" w:rsidP="00F16ED8">
      <w:pPr>
        <w:pStyle w:val="ListParagraph"/>
        <w:ind w:left="360"/>
        <w:rPr>
          <w:lang w:val="en-US"/>
        </w:rPr>
      </w:pPr>
    </w:p>
    <w:p w14:paraId="20C239C3" w14:textId="2A902A12" w:rsidR="004438BD" w:rsidRDefault="00A76FB8" w:rsidP="004438BD">
      <w:pPr>
        <w:pStyle w:val="ListParagraph"/>
        <w:numPr>
          <w:ilvl w:val="0"/>
          <w:numId w:val="27"/>
        </w:numPr>
        <w:rPr>
          <w:lang w:val="en-US"/>
        </w:rPr>
      </w:pPr>
      <w:r>
        <w:rPr>
          <w:lang w:val="en-US"/>
        </w:rPr>
        <w:t>Parse_argument</w:t>
      </w:r>
    </w:p>
    <w:p w14:paraId="29657B39" w14:textId="77777777" w:rsidR="00F16ED8" w:rsidRPr="00F16ED8" w:rsidRDefault="00F16ED8" w:rsidP="00F16ED8">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16ED8">
        <w:rPr>
          <w:rFonts w:ascii="Consolas" w:eastAsia="Times New Roman" w:hAnsi="Consolas" w:cs="Times New Roman"/>
          <w:color w:val="569CD6"/>
          <w:kern w:val="0"/>
          <w:sz w:val="21"/>
          <w:szCs w:val="21"/>
          <w:lang w:val="en-US"/>
          <w14:ligatures w14:val="none"/>
        </w:rPr>
        <w:t>def</w:t>
      </w:r>
      <w:r w:rsidRPr="00F16ED8">
        <w:rPr>
          <w:rFonts w:ascii="Consolas" w:eastAsia="Times New Roman" w:hAnsi="Consolas" w:cs="Times New Roman"/>
          <w:color w:val="CCCCCC"/>
          <w:kern w:val="0"/>
          <w:sz w:val="21"/>
          <w:szCs w:val="21"/>
          <w:lang w:val="en-US"/>
          <w14:ligatures w14:val="none"/>
        </w:rPr>
        <w:t xml:space="preserve"> </w:t>
      </w:r>
      <w:r w:rsidRPr="00F16ED8">
        <w:rPr>
          <w:rFonts w:ascii="Consolas" w:eastAsia="Times New Roman" w:hAnsi="Consolas" w:cs="Times New Roman"/>
          <w:color w:val="DCDCAA"/>
          <w:kern w:val="0"/>
          <w:sz w:val="21"/>
          <w:szCs w:val="21"/>
          <w:lang w:val="en-US"/>
          <w14:ligatures w14:val="none"/>
        </w:rPr>
        <w:t>parse_arguments</w:t>
      </w:r>
      <w:r w:rsidRPr="00F16ED8">
        <w:rPr>
          <w:rFonts w:ascii="Consolas" w:eastAsia="Times New Roman" w:hAnsi="Consolas" w:cs="Times New Roman"/>
          <w:color w:val="CCCCCC"/>
          <w:kern w:val="0"/>
          <w:sz w:val="21"/>
          <w:szCs w:val="21"/>
          <w:lang w:val="en-US"/>
          <w14:ligatures w14:val="none"/>
        </w:rPr>
        <w:t>():</w:t>
      </w:r>
    </w:p>
    <w:p w14:paraId="47FCD6D7" w14:textId="2B2E15E1" w:rsidR="00F96CFA" w:rsidRDefault="00F96CFA" w:rsidP="00604C93">
      <w:pPr>
        <w:pStyle w:val="ListParagraph"/>
        <w:numPr>
          <w:ilvl w:val="0"/>
          <w:numId w:val="15"/>
        </w:numPr>
        <w:rPr>
          <w:lang w:val="en-US"/>
        </w:rPr>
      </w:pPr>
      <w:r w:rsidRPr="00C94BB7">
        <w:rPr>
          <w:b/>
          <w:bCs/>
        </w:rPr>
        <w:t>Purpose:</w:t>
      </w:r>
      <w:r w:rsidRPr="00C94BB7">
        <w:rPr>
          <w:lang w:val="en-US"/>
        </w:rPr>
        <w:t xml:space="preserve"> </w:t>
      </w:r>
      <w:r w:rsidR="00604C93" w:rsidRPr="00604C93">
        <w:t>Parses command-line arguments to configure the script.</w:t>
      </w:r>
    </w:p>
    <w:p w14:paraId="49CADC15" w14:textId="24CCA05E" w:rsidR="00F96CFA" w:rsidRPr="00C94BB7" w:rsidRDefault="00F96CFA" w:rsidP="00F96CFA">
      <w:pPr>
        <w:pStyle w:val="ListParagraph"/>
        <w:numPr>
          <w:ilvl w:val="0"/>
          <w:numId w:val="15"/>
        </w:numPr>
        <w:rPr>
          <w:lang w:val="en-US"/>
        </w:rPr>
      </w:pPr>
      <w:r w:rsidRPr="00C94BB7">
        <w:rPr>
          <w:b/>
          <w:bCs/>
        </w:rPr>
        <w:t>Parameters</w:t>
      </w:r>
      <w:r>
        <w:rPr>
          <w:b/>
          <w:bCs/>
          <w:lang w:val="en-US"/>
        </w:rPr>
        <w:t>:</w:t>
      </w:r>
      <w:r>
        <w:rPr>
          <w:lang w:val="en-US"/>
        </w:rPr>
        <w:t xml:space="preserve"> </w:t>
      </w:r>
      <w:r w:rsidR="007A784C">
        <w:rPr>
          <w:lang w:val="en-US"/>
        </w:rPr>
        <w:t>Supported arguments that can be parsed</w:t>
      </w:r>
    </w:p>
    <w:p w14:paraId="5EE0B418" w14:textId="77777777" w:rsidR="007A784C" w:rsidRPr="007A784C" w:rsidRDefault="007A784C" w:rsidP="007A784C">
      <w:pPr>
        <w:pStyle w:val="ListParagraph"/>
        <w:numPr>
          <w:ilvl w:val="1"/>
          <w:numId w:val="13"/>
        </w:numPr>
        <w:rPr>
          <w:lang w:val="en-US"/>
        </w:rPr>
      </w:pPr>
      <w:r w:rsidRPr="007A784C">
        <w:rPr>
          <w:lang w:val="en-US"/>
        </w:rPr>
        <w:t>attack: The attack index to explain.</w:t>
      </w:r>
    </w:p>
    <w:p w14:paraId="6D69E58A" w14:textId="77777777" w:rsidR="007A784C" w:rsidRPr="007A784C" w:rsidRDefault="007A784C" w:rsidP="007A784C">
      <w:pPr>
        <w:pStyle w:val="ListParagraph"/>
        <w:numPr>
          <w:ilvl w:val="1"/>
          <w:numId w:val="13"/>
        </w:numPr>
        <w:rPr>
          <w:lang w:val="en-US"/>
        </w:rPr>
      </w:pPr>
      <w:r w:rsidRPr="007A784C">
        <w:rPr>
          <w:lang w:val="en-US"/>
        </w:rPr>
        <w:t>--explain_params_methods: The explanation method ('MSE', 'LIME', 'SHAP', 'LEMNA').</w:t>
      </w:r>
    </w:p>
    <w:p w14:paraId="1D669090" w14:textId="1297E3C2" w:rsidR="007A784C" w:rsidRPr="007A784C" w:rsidRDefault="007A784C" w:rsidP="007A784C">
      <w:pPr>
        <w:pStyle w:val="ListParagraph"/>
        <w:numPr>
          <w:ilvl w:val="1"/>
          <w:numId w:val="13"/>
        </w:numPr>
        <w:rPr>
          <w:lang w:val="en-US"/>
        </w:rPr>
      </w:pPr>
      <w:r w:rsidRPr="007A784C">
        <w:rPr>
          <w:lang w:val="en-US"/>
        </w:rPr>
        <w:t>--num_samples: Number of samples to use for explanation.</w:t>
      </w:r>
    </w:p>
    <w:p w14:paraId="3278024C" w14:textId="1927120B" w:rsidR="00F96CFA" w:rsidRPr="00DF62B2" w:rsidRDefault="00F96CFA" w:rsidP="00DF62B2">
      <w:pPr>
        <w:pStyle w:val="ListParagraph"/>
        <w:numPr>
          <w:ilvl w:val="0"/>
          <w:numId w:val="15"/>
        </w:numPr>
        <w:rPr>
          <w:lang w:val="en-US"/>
        </w:rPr>
      </w:pPr>
      <w:r w:rsidRPr="00DF62B2">
        <w:rPr>
          <w:b/>
          <w:bCs/>
          <w:lang w:val="en-US"/>
        </w:rPr>
        <w:t>Returns:</w:t>
      </w:r>
      <w:r w:rsidRPr="00DF62B2">
        <w:rPr>
          <w:lang w:val="en-US"/>
        </w:rPr>
        <w:t xml:space="preserve"> </w:t>
      </w:r>
      <w:r w:rsidR="00DF62B2" w:rsidRPr="00DF62B2">
        <w:t>Parsed arguments as a namespace object.</w:t>
      </w:r>
    </w:p>
    <w:p w14:paraId="33D45701" w14:textId="77777777" w:rsidR="00F0735F" w:rsidRDefault="00F0735F">
      <w:pPr>
        <w:rPr>
          <w:b/>
          <w:bCs/>
          <w:sz w:val="32"/>
          <w:szCs w:val="32"/>
        </w:rPr>
      </w:pPr>
      <w:r>
        <w:rPr>
          <w:b/>
          <w:bCs/>
          <w:sz w:val="32"/>
          <w:szCs w:val="32"/>
        </w:rPr>
        <w:br w:type="page"/>
      </w:r>
    </w:p>
    <w:p w14:paraId="3F7D5B31" w14:textId="7337841E" w:rsidR="00CC6109" w:rsidRDefault="00DF62B2" w:rsidP="000B1A88">
      <w:pPr>
        <w:rPr>
          <w:b/>
          <w:bCs/>
          <w:sz w:val="32"/>
          <w:szCs w:val="32"/>
          <w:lang w:val="en-US"/>
        </w:rPr>
      </w:pPr>
      <w:r w:rsidRPr="00DF62B2">
        <w:rPr>
          <w:b/>
          <w:bCs/>
          <w:sz w:val="32"/>
          <w:szCs w:val="32"/>
        </w:rPr>
        <w:t>Main Execution Flow</w:t>
      </w:r>
    </w:p>
    <w:p w14:paraId="19B2847D" w14:textId="77777777" w:rsidR="000B1A88" w:rsidRPr="00422B3C" w:rsidRDefault="000B1A88" w:rsidP="000B1A88">
      <w:pPr>
        <w:rPr>
          <w:b/>
          <w:bCs/>
          <w:lang w:val="en-US"/>
        </w:rPr>
      </w:pPr>
      <w:r w:rsidRPr="00422B3C">
        <w:rPr>
          <w:b/>
          <w:bCs/>
          <w:lang w:val="en-US"/>
        </w:rPr>
        <w:t>Steps in Main Execution</w:t>
      </w:r>
    </w:p>
    <w:p w14:paraId="29175A95" w14:textId="77777777" w:rsidR="008F1DF9" w:rsidRPr="00A87239" w:rsidRDefault="008F1DF9" w:rsidP="00F0735F">
      <w:pPr>
        <w:pStyle w:val="ListParagraph"/>
        <w:numPr>
          <w:ilvl w:val="0"/>
          <w:numId w:val="31"/>
        </w:numPr>
        <w:rPr>
          <w:lang w:val="en-US"/>
        </w:rPr>
      </w:pPr>
      <w:r w:rsidRPr="00A87239">
        <w:rPr>
          <w:lang w:val="en-US"/>
        </w:rPr>
        <w:t>Parse Arguments:</w:t>
      </w:r>
    </w:p>
    <w:p w14:paraId="7FFADCAB" w14:textId="77777777" w:rsidR="008F1DF9" w:rsidRPr="00A87239" w:rsidRDefault="008F1DF9" w:rsidP="00F0735F">
      <w:pPr>
        <w:pStyle w:val="ListParagraph"/>
        <w:numPr>
          <w:ilvl w:val="1"/>
          <w:numId w:val="31"/>
        </w:numPr>
        <w:rPr>
          <w:lang w:val="en-US"/>
        </w:rPr>
      </w:pPr>
      <w:r w:rsidRPr="00A87239">
        <w:rPr>
          <w:lang w:val="en-US"/>
        </w:rPr>
        <w:t>Reads user-specified configurations for attack index, explanation method, and number of samples.</w:t>
      </w:r>
    </w:p>
    <w:p w14:paraId="55F08474" w14:textId="77777777" w:rsidR="008F1DF9" w:rsidRPr="00A87239" w:rsidRDefault="008F1DF9" w:rsidP="00F0735F">
      <w:pPr>
        <w:pStyle w:val="ListParagraph"/>
        <w:numPr>
          <w:ilvl w:val="0"/>
          <w:numId w:val="31"/>
        </w:numPr>
        <w:rPr>
          <w:lang w:val="en-US"/>
        </w:rPr>
      </w:pPr>
      <w:r w:rsidRPr="00A87239">
        <w:rPr>
          <w:lang w:val="en-US"/>
        </w:rPr>
        <w:t>Environment Configuration:</w:t>
      </w:r>
    </w:p>
    <w:p w14:paraId="07164B8F" w14:textId="77777777" w:rsidR="008F1DF9" w:rsidRPr="00A87239" w:rsidRDefault="008F1DF9" w:rsidP="00F0735F">
      <w:pPr>
        <w:pStyle w:val="ListParagraph"/>
        <w:numPr>
          <w:ilvl w:val="1"/>
          <w:numId w:val="31"/>
        </w:numPr>
        <w:rPr>
          <w:lang w:val="en-US"/>
        </w:rPr>
      </w:pPr>
      <w:r w:rsidRPr="00A87239">
        <w:rPr>
          <w:lang w:val="en-US"/>
        </w:rPr>
        <w:t>Sets GPU visibility and suppresses TensorFlow logs to reduce verbosity.</w:t>
      </w:r>
    </w:p>
    <w:p w14:paraId="7D5D5243" w14:textId="77777777" w:rsidR="008F1DF9" w:rsidRPr="00A87239" w:rsidRDefault="008F1DF9" w:rsidP="00F0735F">
      <w:pPr>
        <w:pStyle w:val="ListParagraph"/>
        <w:numPr>
          <w:ilvl w:val="0"/>
          <w:numId w:val="31"/>
        </w:numPr>
        <w:rPr>
          <w:lang w:val="en-US"/>
        </w:rPr>
      </w:pPr>
      <w:r w:rsidRPr="00A87239">
        <w:rPr>
          <w:lang w:val="en-US"/>
        </w:rPr>
        <w:t>Model Loading:</w:t>
      </w:r>
    </w:p>
    <w:p w14:paraId="0029BFB7" w14:textId="77777777" w:rsidR="008F1DF9" w:rsidRPr="00A87239" w:rsidRDefault="008F1DF9" w:rsidP="00F0735F">
      <w:pPr>
        <w:pStyle w:val="ListParagraph"/>
        <w:numPr>
          <w:ilvl w:val="1"/>
          <w:numId w:val="31"/>
        </w:numPr>
        <w:rPr>
          <w:lang w:val="en-US"/>
        </w:rPr>
      </w:pPr>
      <w:r w:rsidRPr="00A87239">
        <w:rPr>
          <w:lang w:val="en-US"/>
        </w:rPr>
        <w:t>Loads a pre-trained model using load_saved_model.</w:t>
      </w:r>
    </w:p>
    <w:p w14:paraId="5CAC8E32" w14:textId="77777777" w:rsidR="008F1DF9" w:rsidRPr="00A87239" w:rsidRDefault="008F1DF9" w:rsidP="00F0735F">
      <w:pPr>
        <w:pStyle w:val="ListParagraph"/>
        <w:numPr>
          <w:ilvl w:val="0"/>
          <w:numId w:val="31"/>
        </w:numPr>
        <w:rPr>
          <w:lang w:val="en-US"/>
        </w:rPr>
      </w:pPr>
      <w:r w:rsidRPr="00A87239">
        <w:rPr>
          <w:lang w:val="en-US"/>
        </w:rPr>
        <w:t>Attack Metadata:</w:t>
      </w:r>
    </w:p>
    <w:p w14:paraId="62D7EF47" w14:textId="77777777" w:rsidR="008F1DF9" w:rsidRPr="00A87239" w:rsidRDefault="008F1DF9" w:rsidP="00F0735F">
      <w:pPr>
        <w:pStyle w:val="ListParagraph"/>
        <w:numPr>
          <w:ilvl w:val="1"/>
          <w:numId w:val="31"/>
        </w:numPr>
        <w:rPr>
          <w:lang w:val="en-US"/>
        </w:rPr>
      </w:pPr>
      <w:r w:rsidRPr="00A87239">
        <w:rPr>
          <w:lang w:val="en-US"/>
        </w:rPr>
        <w:t>Loads attack indices using attack_utils.get_attack_indices.</w:t>
      </w:r>
    </w:p>
    <w:p w14:paraId="11035A3A" w14:textId="77777777" w:rsidR="008F1DF9" w:rsidRPr="00A87239" w:rsidRDefault="008F1DF9" w:rsidP="00F0735F">
      <w:pPr>
        <w:pStyle w:val="ListParagraph"/>
        <w:numPr>
          <w:ilvl w:val="1"/>
          <w:numId w:val="31"/>
        </w:numPr>
        <w:rPr>
          <w:lang w:val="en-US"/>
        </w:rPr>
      </w:pPr>
      <w:r w:rsidRPr="00A87239">
        <w:rPr>
          <w:lang w:val="en-US"/>
        </w:rPr>
        <w:t>Retrieves detection points from a stored pickle file.</w:t>
      </w:r>
    </w:p>
    <w:p w14:paraId="48A917F8" w14:textId="77777777" w:rsidR="008F1DF9" w:rsidRPr="00A87239" w:rsidRDefault="008F1DF9" w:rsidP="00F0735F">
      <w:pPr>
        <w:pStyle w:val="ListParagraph"/>
        <w:numPr>
          <w:ilvl w:val="0"/>
          <w:numId w:val="31"/>
        </w:numPr>
        <w:rPr>
          <w:lang w:val="en-US"/>
        </w:rPr>
      </w:pPr>
      <w:r w:rsidRPr="00A87239">
        <w:rPr>
          <w:lang w:val="en-US"/>
        </w:rPr>
        <w:t>Explainability Setup:</w:t>
      </w:r>
    </w:p>
    <w:p w14:paraId="1A096814" w14:textId="77777777" w:rsidR="008F1DF9" w:rsidRPr="00A87239" w:rsidRDefault="008F1DF9" w:rsidP="00F0735F">
      <w:pPr>
        <w:pStyle w:val="ListParagraph"/>
        <w:numPr>
          <w:ilvl w:val="1"/>
          <w:numId w:val="31"/>
        </w:numPr>
        <w:rPr>
          <w:lang w:val="en-US"/>
        </w:rPr>
      </w:pPr>
      <w:r w:rsidRPr="00A87239">
        <w:rPr>
          <w:lang w:val="en-US"/>
        </w:rPr>
        <w:t>Initializes SHAP or LIME explainers if required by the selected method.</w:t>
      </w:r>
    </w:p>
    <w:p w14:paraId="75EA78B7" w14:textId="77777777" w:rsidR="008F1DF9" w:rsidRPr="00A87239" w:rsidRDefault="008F1DF9" w:rsidP="00F0735F">
      <w:pPr>
        <w:pStyle w:val="ListParagraph"/>
        <w:numPr>
          <w:ilvl w:val="0"/>
          <w:numId w:val="31"/>
        </w:numPr>
        <w:rPr>
          <w:lang w:val="en-US"/>
        </w:rPr>
      </w:pPr>
      <w:r w:rsidRPr="00A87239">
        <w:rPr>
          <w:lang w:val="en-US"/>
        </w:rPr>
        <w:t>Explain Attacks:</w:t>
      </w:r>
    </w:p>
    <w:p w14:paraId="3F260030" w14:textId="77777777" w:rsidR="008F1DF9" w:rsidRPr="00A87239" w:rsidRDefault="008F1DF9" w:rsidP="00F0735F">
      <w:pPr>
        <w:pStyle w:val="ListParagraph"/>
        <w:numPr>
          <w:ilvl w:val="1"/>
          <w:numId w:val="31"/>
        </w:numPr>
        <w:rPr>
          <w:lang w:val="en-US"/>
        </w:rPr>
      </w:pPr>
      <w:r w:rsidRPr="00A87239">
        <w:rPr>
          <w:lang w:val="en-US"/>
        </w:rPr>
        <w:t>Calls explain_detect to explain detection behavior.</w:t>
      </w:r>
    </w:p>
    <w:p w14:paraId="2FE20715" w14:textId="77777777" w:rsidR="008F1DF9" w:rsidRPr="00A87239" w:rsidRDefault="008F1DF9" w:rsidP="00F0735F">
      <w:pPr>
        <w:pStyle w:val="ListParagraph"/>
        <w:numPr>
          <w:ilvl w:val="1"/>
          <w:numId w:val="31"/>
        </w:numPr>
        <w:rPr>
          <w:lang w:val="en-US"/>
        </w:rPr>
      </w:pPr>
      <w:r w:rsidRPr="00A87239">
        <w:rPr>
          <w:lang w:val="en-US"/>
        </w:rPr>
        <w:t>Calls explain_true_position to explain attack behavior based on the true position.</w:t>
      </w:r>
    </w:p>
    <w:p w14:paraId="0D367BB6" w14:textId="77777777" w:rsidR="008F1DF9" w:rsidRPr="00A87239" w:rsidRDefault="008F1DF9" w:rsidP="00F0735F">
      <w:pPr>
        <w:pStyle w:val="ListParagraph"/>
        <w:numPr>
          <w:ilvl w:val="0"/>
          <w:numId w:val="31"/>
        </w:numPr>
        <w:rPr>
          <w:lang w:val="en-US"/>
        </w:rPr>
      </w:pPr>
      <w:r w:rsidRPr="00A87239">
        <w:rPr>
          <w:lang w:val="en-US"/>
        </w:rPr>
        <w:t>Completion:</w:t>
      </w:r>
    </w:p>
    <w:p w14:paraId="28A7D5F6" w14:textId="77777777" w:rsidR="001C6EF5" w:rsidRDefault="008F1DF9" w:rsidP="00F0735F">
      <w:pPr>
        <w:pStyle w:val="ListParagraph"/>
        <w:numPr>
          <w:ilvl w:val="1"/>
          <w:numId w:val="31"/>
        </w:numPr>
        <w:rPr>
          <w:lang w:val="en-US"/>
        </w:rPr>
      </w:pPr>
      <w:r w:rsidRPr="00A87239">
        <w:rPr>
          <w:lang w:val="en-US"/>
        </w:rPr>
        <w:t>Prints a message indicating the script has finished.</w:t>
      </w:r>
    </w:p>
    <w:p w14:paraId="18814707" w14:textId="77777777" w:rsidR="001C6EF5" w:rsidRDefault="001C6EF5">
      <w:pPr>
        <w:rPr>
          <w:lang w:val="en-US"/>
        </w:rPr>
      </w:pPr>
      <w:r>
        <w:rPr>
          <w:lang w:val="en-US"/>
        </w:rPr>
        <w:br w:type="page"/>
      </w:r>
    </w:p>
    <w:p w14:paraId="0770AE06" w14:textId="77777777" w:rsidR="00440080" w:rsidRPr="009B01CA" w:rsidRDefault="00440080" w:rsidP="00440080">
      <w:pPr>
        <w:pStyle w:val="Heading2"/>
        <w:rPr>
          <w:lang w:val="en-US"/>
        </w:rPr>
      </w:pPr>
      <w:r w:rsidRPr="00CD70D4">
        <w:t xml:space="preserve">Extensions or Insights: </w:t>
      </w:r>
    </w:p>
    <w:p w14:paraId="4BE77289" w14:textId="77777777" w:rsidR="001C6EF5" w:rsidRDefault="001C6EF5" w:rsidP="001C6EF5">
      <w:pPr>
        <w:rPr>
          <w:lang w:val="en-US"/>
        </w:rPr>
      </w:pPr>
      <w:r>
        <w:rPr>
          <w:lang w:val="en-US"/>
        </w:rPr>
        <w:t>After testing the code can propose the following as improvements</w:t>
      </w:r>
    </w:p>
    <w:p w14:paraId="677B94DD" w14:textId="77777777" w:rsidR="0034716D" w:rsidRDefault="001C6EF5" w:rsidP="0034716D">
      <w:pPr>
        <w:pStyle w:val="ListParagraph"/>
        <w:numPr>
          <w:ilvl w:val="0"/>
          <w:numId w:val="15"/>
        </w:numPr>
        <w:rPr>
          <w:lang w:val="en-US"/>
        </w:rPr>
      </w:pPr>
      <w:r>
        <w:rPr>
          <w:lang w:val="en-US"/>
        </w:rPr>
        <w:t>The code can update its use of only python libraries. The old</w:t>
      </w:r>
      <w:r w:rsidR="005F0B82">
        <w:rPr>
          <w:lang w:val="en-US"/>
        </w:rPr>
        <w:t xml:space="preserve"> will be deprecated </w:t>
      </w:r>
      <w:r w:rsidR="0034716D">
        <w:rPr>
          <w:lang w:val="en-US"/>
        </w:rPr>
        <w:t xml:space="preserve">and marginal performance improvement are available when updating to the new packages. </w:t>
      </w:r>
    </w:p>
    <w:p w14:paraId="57055EA7" w14:textId="32719494" w:rsidR="00202A49" w:rsidRDefault="0034716D" w:rsidP="0034716D">
      <w:pPr>
        <w:pStyle w:val="ListParagraph"/>
        <w:numPr>
          <w:ilvl w:val="0"/>
          <w:numId w:val="15"/>
        </w:numPr>
        <w:rPr>
          <w:lang w:val="en-US"/>
        </w:rPr>
      </w:pPr>
      <w:r>
        <w:rPr>
          <w:lang w:val="en-US"/>
        </w:rPr>
        <w:t xml:space="preserve">The code is not optimized with GPU performance in mind. In our testing we found the processing </w:t>
      </w:r>
      <w:r w:rsidR="00EC46B7">
        <w:rPr>
          <w:lang w:val="en-US"/>
        </w:rPr>
        <w:t xml:space="preserve">time and performance </w:t>
      </w:r>
      <w:r w:rsidR="00202A49">
        <w:rPr>
          <w:lang w:val="en-US"/>
        </w:rPr>
        <w:t>identical</w:t>
      </w:r>
      <w:r w:rsidR="00EC46B7">
        <w:rPr>
          <w:lang w:val="en-US"/>
        </w:rPr>
        <w:t xml:space="preserve"> whether we use our CPU or GPU. So refactoring the code and using newer </w:t>
      </w:r>
      <w:r w:rsidR="00202A49">
        <w:rPr>
          <w:lang w:val="en-US"/>
        </w:rPr>
        <w:t>tenser flow</w:t>
      </w:r>
      <w:r w:rsidR="00EC46B7">
        <w:rPr>
          <w:lang w:val="en-US"/>
        </w:rPr>
        <w:t xml:space="preserve"> </w:t>
      </w:r>
      <w:r w:rsidR="0001540E">
        <w:rPr>
          <w:lang w:val="en-US"/>
        </w:rPr>
        <w:t xml:space="preserve">version will increase the </w:t>
      </w:r>
      <w:r w:rsidR="00906A55">
        <w:rPr>
          <w:lang w:val="en-US"/>
        </w:rPr>
        <w:t xml:space="preserve">GPU </w:t>
      </w:r>
      <w:r w:rsidR="00202A49">
        <w:rPr>
          <w:lang w:val="en-US"/>
        </w:rPr>
        <w:t>utilization and decrease processing time.</w:t>
      </w:r>
    </w:p>
    <w:p w14:paraId="390C0D94" w14:textId="56227F44" w:rsidR="00283B57" w:rsidRDefault="0005189E" w:rsidP="00283B57">
      <w:pPr>
        <w:pStyle w:val="ListParagraph"/>
        <w:numPr>
          <w:ilvl w:val="0"/>
          <w:numId w:val="15"/>
        </w:numPr>
        <w:rPr>
          <w:lang w:val="en-US"/>
        </w:rPr>
      </w:pPr>
      <w:r>
        <w:rPr>
          <w:lang w:val="en-US"/>
        </w:rPr>
        <w:t xml:space="preserve">We also noticed that the paper did not utilize new </w:t>
      </w:r>
      <w:r w:rsidR="00B777C0">
        <w:rPr>
          <w:lang w:val="en-US"/>
        </w:rPr>
        <w:t xml:space="preserve">attribution </w:t>
      </w:r>
      <w:r w:rsidR="001D0D33">
        <w:rPr>
          <w:lang w:val="en-US"/>
        </w:rPr>
        <w:t xml:space="preserve">methods that are more specific to </w:t>
      </w:r>
      <w:r w:rsidR="002F12DD">
        <w:rPr>
          <w:lang w:val="en-US"/>
        </w:rPr>
        <w:t xml:space="preserve">network </w:t>
      </w:r>
      <w:r w:rsidR="000B6A07">
        <w:rPr>
          <w:lang w:val="en-US"/>
        </w:rPr>
        <w:t>anomaly detection</w:t>
      </w:r>
      <w:r>
        <w:rPr>
          <w:lang w:val="en-US"/>
        </w:rPr>
        <w:t>.</w:t>
      </w:r>
      <w:r w:rsidR="00E53867">
        <w:rPr>
          <w:lang w:val="en-US"/>
        </w:rPr>
        <w:t xml:space="preserve"> The </w:t>
      </w:r>
      <w:r w:rsidR="00291848">
        <w:rPr>
          <w:lang w:val="en-US"/>
        </w:rPr>
        <w:t>explainers are general and not IDS</w:t>
      </w:r>
      <w:r w:rsidR="009B52C3">
        <w:rPr>
          <w:lang w:val="en-US"/>
        </w:rPr>
        <w:t xml:space="preserve"> </w:t>
      </w:r>
      <w:r w:rsidR="004439FF">
        <w:rPr>
          <w:lang w:val="en-US"/>
        </w:rPr>
        <w:t>specific.</w:t>
      </w:r>
    </w:p>
    <w:p w14:paraId="2A1BCAF7" w14:textId="418E28CE" w:rsidR="00283B57" w:rsidRDefault="004439FF" w:rsidP="00283B57">
      <w:pPr>
        <w:pStyle w:val="ListParagraph"/>
        <w:numPr>
          <w:ilvl w:val="0"/>
          <w:numId w:val="15"/>
        </w:numPr>
        <w:rPr>
          <w:lang w:val="en-US"/>
        </w:rPr>
      </w:pPr>
      <w:r>
        <w:rPr>
          <w:lang w:val="en-US"/>
        </w:rPr>
        <w:t>We also found it cumbersome to use the code and test is since it is mainly command line based. We propose the development of a simple GUI to make the usage of the code easier</w:t>
      </w:r>
    </w:p>
    <w:p w14:paraId="38C65DD1" w14:textId="390C974E" w:rsidR="004439FF" w:rsidRPr="00283B57" w:rsidRDefault="004439FF" w:rsidP="00283B57">
      <w:pPr>
        <w:pStyle w:val="ListParagraph"/>
        <w:numPr>
          <w:ilvl w:val="0"/>
          <w:numId w:val="15"/>
        </w:numPr>
        <w:rPr>
          <w:lang w:val="en-US"/>
        </w:rPr>
      </w:pPr>
      <w:r>
        <w:rPr>
          <w:lang w:val="en-US"/>
        </w:rPr>
        <w:t xml:space="preserve">Lastly, we recommend </w:t>
      </w:r>
      <w:r w:rsidR="00310788">
        <w:rPr>
          <w:lang w:val="en-US"/>
        </w:rPr>
        <w:t>exporting</w:t>
      </w:r>
      <w:r w:rsidR="0067628E">
        <w:rPr>
          <w:lang w:val="en-US"/>
        </w:rPr>
        <w:t xml:space="preserve"> the results in a standard format so that </w:t>
      </w:r>
      <w:r w:rsidR="00310788">
        <w:rPr>
          <w:lang w:val="en-US"/>
        </w:rPr>
        <w:t>visualizer and dashboarding software can easily parse them for easier consumption.</w:t>
      </w:r>
    </w:p>
    <w:p w14:paraId="14FB3520" w14:textId="690A9BBC" w:rsidR="000B1A88" w:rsidRPr="0034716D" w:rsidRDefault="000B1A88" w:rsidP="0034716D">
      <w:pPr>
        <w:pStyle w:val="ListParagraph"/>
        <w:numPr>
          <w:ilvl w:val="0"/>
          <w:numId w:val="15"/>
        </w:numPr>
        <w:rPr>
          <w:lang w:val="en-US"/>
        </w:rPr>
      </w:pPr>
      <w:r w:rsidRPr="0034716D">
        <w:rPr>
          <w:lang w:val="en-US"/>
        </w:rPr>
        <w:br w:type="page"/>
      </w:r>
    </w:p>
    <w:p w14:paraId="03729952" w14:textId="77777777" w:rsidR="000B1A88" w:rsidRPr="000B1A88" w:rsidRDefault="000B1A88" w:rsidP="000B1A88">
      <w:pPr>
        <w:rPr>
          <w:lang w:val="en-US"/>
        </w:rPr>
      </w:pPr>
    </w:p>
    <w:p w14:paraId="60617AF8" w14:textId="77777777" w:rsidR="00E425C6" w:rsidRPr="00E425C6" w:rsidRDefault="00E425C6" w:rsidP="00035A65">
      <w:pPr>
        <w:pStyle w:val="Heading1"/>
      </w:pPr>
      <w:r w:rsidRPr="00E425C6">
        <w:t>Section 7.3: Input and Output Demonstrations</w:t>
      </w:r>
    </w:p>
    <w:p w14:paraId="3B0BF63A" w14:textId="6380EEE6" w:rsidR="0063329F" w:rsidRDefault="0063329F" w:rsidP="001F3FCF">
      <w:pPr>
        <w:pStyle w:val="Heading2"/>
        <w:rPr>
          <w:lang w:val="en-US"/>
        </w:rPr>
      </w:pPr>
      <w:r w:rsidRPr="0063329F">
        <w:t xml:space="preserve">Input-Output Mapping: </w:t>
      </w:r>
    </w:p>
    <w:p w14:paraId="2A47D6F1" w14:textId="2A5C3E43" w:rsidR="005C4EAF" w:rsidRPr="005C4EAF" w:rsidRDefault="005C4EAF" w:rsidP="005C4EAF">
      <w:pPr>
        <w:rPr>
          <w:lang w:val="en-US"/>
        </w:rPr>
      </w:pPr>
      <w:r w:rsidRPr="005C4EAF">
        <w:rPr>
          <w:b/>
          <w:bCs/>
          <w:lang w:val="en-US"/>
        </w:rPr>
        <w:t>Objective</w:t>
      </w:r>
      <w:r w:rsidRPr="005C4EAF">
        <w:rPr>
          <w:lang w:val="en-US"/>
        </w:rPr>
        <w:t>: Explain how input data maps to model outputs.</w:t>
      </w:r>
    </w:p>
    <w:p w14:paraId="210DB312" w14:textId="25F7FF45" w:rsidR="005C4EAF" w:rsidRPr="005C4EAF" w:rsidRDefault="005C4EAF" w:rsidP="005C4EAF">
      <w:pPr>
        <w:rPr>
          <w:lang w:val="en-US"/>
        </w:rPr>
      </w:pPr>
      <w:r w:rsidRPr="005C4EAF">
        <w:rPr>
          <w:b/>
          <w:bCs/>
          <w:lang w:val="en-US"/>
        </w:rPr>
        <w:t>Key Points</w:t>
      </w:r>
      <w:r w:rsidRPr="005C4EAF">
        <w:rPr>
          <w:lang w:val="en-US"/>
        </w:rPr>
        <w:t>:</w:t>
      </w:r>
    </w:p>
    <w:p w14:paraId="259B7303" w14:textId="77777777" w:rsidR="005C4EAF" w:rsidRPr="005C4EAF" w:rsidRDefault="005C4EAF" w:rsidP="005C4EAF">
      <w:pPr>
        <w:numPr>
          <w:ilvl w:val="0"/>
          <w:numId w:val="14"/>
        </w:numPr>
        <w:rPr>
          <w:lang w:val="en-US"/>
        </w:rPr>
      </w:pPr>
      <w:r w:rsidRPr="005C4EAF">
        <w:rPr>
          <w:b/>
          <w:bCs/>
          <w:lang w:val="en-US"/>
        </w:rPr>
        <w:t>Input format:</w:t>
      </w:r>
      <w:r w:rsidRPr="005C4EAF">
        <w:rPr>
          <w:lang w:val="en-US"/>
        </w:rPr>
        <w:t xml:space="preserve"> ICS time-series data (e.g., SWaT, WADI, TEP datasets).</w:t>
      </w:r>
    </w:p>
    <w:p w14:paraId="5797F9C7" w14:textId="77777777" w:rsidR="005C4EAF" w:rsidRPr="005C4EAF" w:rsidRDefault="005C4EAF" w:rsidP="005C4EAF">
      <w:pPr>
        <w:numPr>
          <w:ilvl w:val="0"/>
          <w:numId w:val="14"/>
        </w:numPr>
        <w:rPr>
          <w:lang w:val="en-US"/>
        </w:rPr>
      </w:pPr>
      <w:r w:rsidRPr="005C4EAF">
        <w:rPr>
          <w:lang w:val="en-US"/>
        </w:rPr>
        <w:t>Data preprocessing steps (normalization, batching).</w:t>
      </w:r>
    </w:p>
    <w:p w14:paraId="7C563044" w14:textId="57C2D403" w:rsidR="005C4EAF" w:rsidRPr="005C4EAF" w:rsidRDefault="005C4EAF" w:rsidP="005C4EAF">
      <w:pPr>
        <w:numPr>
          <w:ilvl w:val="0"/>
          <w:numId w:val="14"/>
        </w:numPr>
        <w:rPr>
          <w:lang w:val="en-US"/>
        </w:rPr>
      </w:pPr>
      <w:r w:rsidRPr="005C4EAF">
        <w:rPr>
          <w:b/>
          <w:bCs/>
          <w:lang w:val="en-US"/>
        </w:rPr>
        <w:t>Outputs:</w:t>
      </w:r>
      <w:r w:rsidRPr="005C4EAF">
        <w:rPr>
          <w:lang w:val="en-US"/>
        </w:rPr>
        <w:t xml:space="preserve"> </w:t>
      </w:r>
      <w:r w:rsidR="004D49B6">
        <w:rPr>
          <w:lang w:val="en-US"/>
        </w:rPr>
        <w:t>The attribution methods scores in term of ranks</w:t>
      </w:r>
      <w:r w:rsidR="00D02A6A">
        <w:rPr>
          <w:lang w:val="en-US"/>
        </w:rPr>
        <w:t xml:space="preserve">. </w:t>
      </w:r>
    </w:p>
    <w:p w14:paraId="0C4EDB45" w14:textId="4DD63DD7" w:rsidR="0063329F" w:rsidRPr="00254B07" w:rsidRDefault="0063329F" w:rsidP="001F3FCF">
      <w:pPr>
        <w:pStyle w:val="Heading2"/>
        <w:rPr>
          <w:lang w:val="en-US"/>
        </w:rPr>
      </w:pPr>
      <w:r w:rsidRPr="0063329F">
        <w:t xml:space="preserve">Test Cases: </w:t>
      </w:r>
    </w:p>
    <w:p w14:paraId="31CD3768" w14:textId="70E43E68" w:rsidR="006D17D5" w:rsidRDefault="000F00AB" w:rsidP="0063329F">
      <w:pPr>
        <w:rPr>
          <w:lang w:val="en-US"/>
        </w:rPr>
      </w:pPr>
      <w:r>
        <w:rPr>
          <w:lang w:val="en-US"/>
        </w:rPr>
        <w:t>The attribution methods  were test under both practical and ideal condition</w:t>
      </w:r>
      <w:r w:rsidR="008B212C">
        <w:rPr>
          <w:lang w:val="en-US"/>
        </w:rPr>
        <w:t xml:space="preserve"> which are referred to as </w:t>
      </w:r>
      <w:r w:rsidR="00E95A45">
        <w:rPr>
          <w:lang w:val="en-US"/>
        </w:rPr>
        <w:t xml:space="preserve">practical rank, and best </w:t>
      </w:r>
      <w:r w:rsidR="00033880">
        <w:rPr>
          <w:lang w:val="en-US"/>
        </w:rPr>
        <w:t>guess rank. Practical rank</w:t>
      </w:r>
      <w:r w:rsidR="00E5217E">
        <w:rPr>
          <w:lang w:val="en-US"/>
        </w:rPr>
        <w:t xml:space="preserve">s is testing the attribution method from point of detecting the </w:t>
      </w:r>
      <w:r w:rsidR="002977F0">
        <w:rPr>
          <w:lang w:val="en-US"/>
        </w:rPr>
        <w:t>anomaly</w:t>
      </w:r>
      <w:r w:rsidR="00E5217E">
        <w:rPr>
          <w:lang w:val="en-US"/>
        </w:rPr>
        <w:t xml:space="preserve">; where in best-guess rank the </w:t>
      </w:r>
      <w:r w:rsidR="002977F0">
        <w:rPr>
          <w:lang w:val="en-US"/>
        </w:rPr>
        <w:t>attribution method starts from the point of the anomaly itself which would clear any noise</w:t>
      </w:r>
      <w:r w:rsidR="00254B07">
        <w:rPr>
          <w:lang w:val="en-US"/>
        </w:rPr>
        <w:t>.</w:t>
      </w:r>
      <w:r w:rsidR="002977F0">
        <w:rPr>
          <w:lang w:val="en-US"/>
        </w:rPr>
        <w:t xml:space="preserve"> </w:t>
      </w:r>
    </w:p>
    <w:p w14:paraId="7D4DB36A" w14:textId="10D5940B" w:rsidR="0070039C" w:rsidRDefault="00D13F48" w:rsidP="0063329F">
      <w:pPr>
        <w:rPr>
          <w:lang w:val="en-US"/>
        </w:rPr>
      </w:pPr>
      <w:r>
        <w:rPr>
          <w:lang w:val="en-US"/>
        </w:rPr>
        <w:t xml:space="preserve">The following table shows the result of testing </w:t>
      </w:r>
      <w:r w:rsidR="00A86DEE">
        <w:rPr>
          <w:lang w:val="en-US"/>
        </w:rPr>
        <w:t xml:space="preserve">the attribution ranking from different methods on the TEP dataset. The test is done one attack </w:t>
      </w:r>
      <w:r w:rsidR="004915CA">
        <w:rPr>
          <w:lang w:val="en-US"/>
        </w:rPr>
        <w:t xml:space="preserve">using the CNN </w:t>
      </w:r>
      <w:r w:rsidR="005B7B76">
        <w:rPr>
          <w:lang w:val="en-US"/>
        </w:rPr>
        <w:t>anomaly detection model. Later in the report we showcase a comparable finding to the paper.</w:t>
      </w:r>
    </w:p>
    <w:tbl>
      <w:tblPr>
        <w:tblW w:w="7185" w:type="dxa"/>
        <w:tblCellMar>
          <w:left w:w="0" w:type="dxa"/>
          <w:right w:w="0" w:type="dxa"/>
        </w:tblCellMar>
        <w:tblLook w:val="0420" w:firstRow="1" w:lastRow="0" w:firstColumn="0" w:lastColumn="0" w:noHBand="0" w:noVBand="1"/>
      </w:tblPr>
      <w:tblGrid>
        <w:gridCol w:w="1437"/>
        <w:gridCol w:w="1437"/>
        <w:gridCol w:w="1437"/>
        <w:gridCol w:w="1437"/>
        <w:gridCol w:w="1437"/>
      </w:tblGrid>
      <w:tr w:rsidR="00D13F48" w:rsidRPr="004B26D1" w14:paraId="2248641B" w14:textId="77777777" w:rsidTr="001C6EF5">
        <w:trPr>
          <w:trHeight w:val="1210"/>
        </w:trPr>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784603AD" w14:textId="77777777" w:rsidR="00D13F48" w:rsidRPr="004B26D1" w:rsidRDefault="00D13F48" w:rsidP="001C6EF5">
            <w:pPr>
              <w:rPr>
                <w:sz w:val="21"/>
                <w:szCs w:val="21"/>
                <w:lang w:val="en-US"/>
              </w:rPr>
            </w:pPr>
            <w:r w:rsidRPr="004B26D1">
              <w:rPr>
                <w:b/>
                <w:bCs/>
                <w:sz w:val="21"/>
                <w:szCs w:val="21"/>
                <w:lang w:val="en-US"/>
              </w:rPr>
              <w:t>Method</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3107E9FA" w14:textId="77777777" w:rsidR="00D13F48" w:rsidRPr="004B26D1" w:rsidRDefault="00D13F48" w:rsidP="001C6EF5">
            <w:pPr>
              <w:rPr>
                <w:sz w:val="21"/>
                <w:szCs w:val="21"/>
                <w:lang w:val="en-US"/>
              </w:rPr>
            </w:pPr>
            <w:r w:rsidRPr="004B26D1">
              <w:rPr>
                <w:b/>
                <w:bCs/>
                <w:sz w:val="21"/>
                <w:szCs w:val="21"/>
                <w:lang w:val="en-US"/>
              </w:rPr>
              <w:t>B</w:t>
            </w:r>
            <w:r w:rsidRPr="004B26D1">
              <w:rPr>
                <w:b/>
                <w:bCs/>
                <w:sz w:val="21"/>
                <w:szCs w:val="21"/>
                <w:lang w:val="en-US"/>
              </w:rPr>
              <w:t>est guesss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17A7E57A" w14:textId="77777777" w:rsidR="00D13F48" w:rsidRPr="004B26D1" w:rsidRDefault="00D13F48" w:rsidP="001C6EF5">
            <w:pPr>
              <w:rPr>
                <w:sz w:val="21"/>
                <w:szCs w:val="21"/>
                <w:lang w:val="en-US"/>
              </w:rPr>
            </w:pPr>
            <w:r>
              <w:rPr>
                <w:b/>
                <w:bCs/>
                <w:sz w:val="21"/>
                <w:szCs w:val="21"/>
                <w:lang w:val="en-US"/>
              </w:rPr>
              <w:t>P</w:t>
            </w:r>
            <w:r w:rsidRPr="004B26D1">
              <w:rPr>
                <w:b/>
                <w:bCs/>
                <w:sz w:val="21"/>
                <w:szCs w:val="21"/>
                <w:lang w:val="en-US"/>
              </w:rPr>
              <w:t>arctical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1F1B4201" w14:textId="77777777" w:rsidR="00D13F48" w:rsidRPr="004B26D1" w:rsidRDefault="00D13F48" w:rsidP="001C6EF5">
            <w:pPr>
              <w:rPr>
                <w:sz w:val="21"/>
                <w:szCs w:val="21"/>
                <w:lang w:val="en-US"/>
              </w:rPr>
            </w:pPr>
            <w:r w:rsidRPr="004B26D1">
              <w:rPr>
                <w:b/>
                <w:bCs/>
                <w:sz w:val="21"/>
                <w:szCs w:val="21"/>
                <w:lang w:val="en-US"/>
              </w:rPr>
              <w:t>Best guess timning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73BFDB2E" w14:textId="77777777" w:rsidR="00D13F48" w:rsidRPr="004B26D1" w:rsidRDefault="00D13F48" w:rsidP="001C6EF5">
            <w:pPr>
              <w:rPr>
                <w:sz w:val="21"/>
                <w:szCs w:val="21"/>
                <w:lang w:val="en-US"/>
              </w:rPr>
            </w:pPr>
            <w:r>
              <w:rPr>
                <w:b/>
                <w:bCs/>
                <w:sz w:val="21"/>
                <w:szCs w:val="21"/>
                <w:lang w:val="en-US"/>
              </w:rPr>
              <w:t>P</w:t>
            </w:r>
            <w:r w:rsidRPr="004B26D1">
              <w:rPr>
                <w:b/>
                <w:bCs/>
                <w:sz w:val="21"/>
                <w:szCs w:val="21"/>
                <w:lang w:val="en-US"/>
              </w:rPr>
              <w:t>ractical timning rank</w:t>
            </w:r>
          </w:p>
        </w:tc>
      </w:tr>
      <w:tr w:rsidR="00D13F48" w:rsidRPr="004B26D1" w14:paraId="218C1982" w14:textId="77777777" w:rsidTr="001C6EF5">
        <w:trPr>
          <w:trHeight w:val="377"/>
        </w:trPr>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E3524F8" w14:textId="77777777" w:rsidR="00D13F48" w:rsidRPr="004B26D1" w:rsidRDefault="00D13F48" w:rsidP="001C6EF5">
            <w:pPr>
              <w:rPr>
                <w:sz w:val="21"/>
                <w:szCs w:val="21"/>
                <w:lang w:val="en-US"/>
              </w:rPr>
            </w:pPr>
            <w:r w:rsidRPr="004B26D1">
              <w:rPr>
                <w:sz w:val="21"/>
                <w:szCs w:val="21"/>
                <w:lang w:val="en-US"/>
              </w:rPr>
              <w:t>MSE</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7D80AAB" w14:textId="77777777" w:rsidR="00D13F48" w:rsidRPr="004B26D1" w:rsidRDefault="00D13F48" w:rsidP="001C6EF5">
            <w:pPr>
              <w:rPr>
                <w:sz w:val="21"/>
                <w:szCs w:val="21"/>
                <w:lang w:val="en-US"/>
              </w:rPr>
            </w:pPr>
            <w:r w:rsidRPr="004B26D1">
              <w:rPr>
                <w:sz w:val="21"/>
                <w:szCs w:val="21"/>
                <w:lang w:val="en-US"/>
              </w:rPr>
              <w:t>1</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61E3462" w14:textId="77777777" w:rsidR="00D13F48" w:rsidRPr="004B26D1" w:rsidRDefault="00D13F48" w:rsidP="001C6EF5">
            <w:pPr>
              <w:rPr>
                <w:sz w:val="21"/>
                <w:szCs w:val="21"/>
                <w:lang w:val="en-US"/>
              </w:rPr>
            </w:pPr>
            <w:r>
              <w:rPr>
                <w:sz w:val="21"/>
                <w:szCs w:val="21"/>
                <w:lang w:val="en-US"/>
              </w:rPr>
              <w:t>1</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FCC93E1" w14:textId="77777777" w:rsidR="00D13F48" w:rsidRPr="004B26D1" w:rsidRDefault="00D13F48" w:rsidP="001C6EF5">
            <w:pPr>
              <w:rPr>
                <w:sz w:val="21"/>
                <w:szCs w:val="21"/>
                <w:lang w:val="en-US"/>
              </w:rPr>
            </w:pPr>
            <w:r>
              <w:rPr>
                <w:sz w:val="21"/>
                <w:szCs w:val="21"/>
                <w:lang w:val="en-US"/>
              </w:rPr>
              <w:t>8.44</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5651F761" w14:textId="77777777" w:rsidR="00D13F48" w:rsidRPr="004B26D1" w:rsidRDefault="00D13F48" w:rsidP="001C6EF5">
            <w:pPr>
              <w:rPr>
                <w:sz w:val="21"/>
                <w:szCs w:val="21"/>
                <w:lang w:val="en-US"/>
              </w:rPr>
            </w:pPr>
            <w:r>
              <w:rPr>
                <w:sz w:val="21"/>
                <w:szCs w:val="21"/>
                <w:lang w:val="en-US"/>
              </w:rPr>
              <w:t>7.62</w:t>
            </w:r>
          </w:p>
        </w:tc>
      </w:tr>
      <w:tr w:rsidR="00D13F48" w:rsidRPr="004B26D1" w14:paraId="07646EDB" w14:textId="77777777" w:rsidTr="001C6EF5">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6BB5ED4" w14:textId="77777777" w:rsidR="00D13F48" w:rsidRPr="004B26D1" w:rsidRDefault="00D13F48" w:rsidP="001C6EF5">
            <w:pPr>
              <w:rPr>
                <w:sz w:val="21"/>
                <w:szCs w:val="21"/>
                <w:lang w:val="en-US"/>
              </w:rPr>
            </w:pPr>
            <w:r w:rsidRPr="004B26D1">
              <w:rPr>
                <w:sz w:val="21"/>
                <w:szCs w:val="21"/>
                <w:lang w:val="en-US"/>
              </w:rPr>
              <w:t>SM</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2D31B33F" w14:textId="77777777" w:rsidR="00D13F48" w:rsidRPr="004B26D1" w:rsidRDefault="00D13F48" w:rsidP="001C6EF5">
            <w:pPr>
              <w:rPr>
                <w:sz w:val="21"/>
                <w:szCs w:val="21"/>
                <w:lang w:val="en-US"/>
              </w:rPr>
            </w:pPr>
            <w:r>
              <w:rPr>
                <w:sz w:val="21"/>
                <w:szCs w:val="21"/>
                <w:lang w:val="en-US"/>
              </w:rPr>
              <w:t>7</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66B6559F" w14:textId="77777777" w:rsidR="00D13F48" w:rsidRPr="004B26D1" w:rsidRDefault="00D13F48" w:rsidP="001C6EF5">
            <w:pPr>
              <w:rPr>
                <w:sz w:val="21"/>
                <w:szCs w:val="21"/>
                <w:lang w:val="en-US"/>
              </w:rPr>
            </w:pPr>
            <w:r>
              <w:rPr>
                <w:sz w:val="21"/>
                <w:szCs w:val="21"/>
                <w:lang w:val="en-US"/>
              </w:rPr>
              <w:t>5</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7BFF9784" w14:textId="77777777" w:rsidR="00D13F48" w:rsidRPr="004B26D1" w:rsidRDefault="00D13F48" w:rsidP="001C6EF5">
            <w:pPr>
              <w:rPr>
                <w:sz w:val="21"/>
                <w:szCs w:val="21"/>
                <w:lang w:val="en-US"/>
              </w:rPr>
            </w:pPr>
            <w:r w:rsidRPr="004B26D1">
              <w:rPr>
                <w:sz w:val="21"/>
                <w:szCs w:val="21"/>
                <w:lang w:val="en-US"/>
              </w:rPr>
              <w:t>1.</w:t>
            </w:r>
            <w:r>
              <w:rPr>
                <w:sz w:val="21"/>
                <w:szCs w:val="21"/>
                <w:lang w:val="en-US"/>
              </w:rPr>
              <w:t>04</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7648C3B" w14:textId="77777777" w:rsidR="00D13F48" w:rsidRPr="004B26D1" w:rsidRDefault="00D13F48" w:rsidP="001C6EF5">
            <w:pPr>
              <w:rPr>
                <w:sz w:val="21"/>
                <w:szCs w:val="21"/>
                <w:lang w:val="en-US"/>
              </w:rPr>
            </w:pPr>
            <w:r w:rsidRPr="004B26D1">
              <w:rPr>
                <w:sz w:val="21"/>
                <w:szCs w:val="21"/>
                <w:lang w:val="en-US"/>
              </w:rPr>
              <w:t>1.</w:t>
            </w:r>
            <w:r>
              <w:rPr>
                <w:sz w:val="21"/>
                <w:szCs w:val="21"/>
                <w:lang w:val="en-US"/>
              </w:rPr>
              <w:t>0</w:t>
            </w:r>
          </w:p>
        </w:tc>
      </w:tr>
      <w:tr w:rsidR="00D13F48" w:rsidRPr="004B26D1" w14:paraId="11E2F560" w14:textId="77777777" w:rsidTr="001C6EF5">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32FD7C9C" w14:textId="77777777" w:rsidR="00D13F48" w:rsidRPr="004B26D1" w:rsidRDefault="00D13F48" w:rsidP="001C6EF5">
            <w:pPr>
              <w:rPr>
                <w:sz w:val="21"/>
                <w:szCs w:val="21"/>
                <w:lang w:val="en-US"/>
              </w:rPr>
            </w:pPr>
            <w:r w:rsidRPr="004B26D1">
              <w:rPr>
                <w:sz w:val="21"/>
                <w:szCs w:val="21"/>
                <w:lang w:val="en-US"/>
              </w:rPr>
              <w:t>SHAP</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1A2373A" w14:textId="77777777" w:rsidR="00D13F48" w:rsidRPr="004B26D1" w:rsidRDefault="00D13F48" w:rsidP="001C6EF5">
            <w:pPr>
              <w:rPr>
                <w:sz w:val="21"/>
                <w:szCs w:val="21"/>
                <w:lang w:val="en-US"/>
              </w:rPr>
            </w:pPr>
            <w:r>
              <w:rPr>
                <w:sz w:val="21"/>
                <w:szCs w:val="21"/>
                <w:lang w:val="en-US"/>
              </w:rPr>
              <w:t>6</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072D7BA6" w14:textId="77777777" w:rsidR="00D13F48" w:rsidRPr="004B26D1" w:rsidRDefault="00D13F48" w:rsidP="001C6EF5">
            <w:pPr>
              <w:rPr>
                <w:sz w:val="21"/>
                <w:szCs w:val="21"/>
                <w:lang w:val="en-US"/>
              </w:rPr>
            </w:pPr>
            <w:r>
              <w:rPr>
                <w:sz w:val="21"/>
                <w:szCs w:val="21"/>
                <w:lang w:val="en-US"/>
              </w:rPr>
              <w:t>4</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6ED3F08" w14:textId="77777777" w:rsidR="00D13F48" w:rsidRPr="004B26D1" w:rsidRDefault="00D13F48" w:rsidP="001C6EF5">
            <w:pPr>
              <w:rPr>
                <w:sz w:val="21"/>
                <w:szCs w:val="21"/>
                <w:lang w:val="en-US"/>
              </w:rPr>
            </w:pPr>
            <w:r>
              <w:rPr>
                <w:sz w:val="21"/>
                <w:szCs w:val="21"/>
                <w:lang w:val="en-US"/>
              </w:rPr>
              <w:t>6.526</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06980ACC" w14:textId="77777777" w:rsidR="00D13F48" w:rsidRPr="004B26D1" w:rsidRDefault="00D13F48" w:rsidP="001C6EF5">
            <w:pPr>
              <w:rPr>
                <w:sz w:val="21"/>
                <w:szCs w:val="21"/>
                <w:lang w:val="en-US"/>
              </w:rPr>
            </w:pPr>
            <w:r>
              <w:rPr>
                <w:sz w:val="21"/>
                <w:szCs w:val="21"/>
                <w:lang w:val="en-US"/>
              </w:rPr>
              <w:t>3.586</w:t>
            </w:r>
          </w:p>
        </w:tc>
      </w:tr>
      <w:tr w:rsidR="00D13F48" w:rsidRPr="004B26D1" w14:paraId="16FDA251" w14:textId="77777777" w:rsidTr="001C6EF5">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AEC1F5E" w14:textId="77777777" w:rsidR="00D13F48" w:rsidRPr="004B26D1" w:rsidRDefault="00D13F48" w:rsidP="001C6EF5">
            <w:pPr>
              <w:rPr>
                <w:sz w:val="21"/>
                <w:szCs w:val="21"/>
                <w:lang w:val="en-US"/>
              </w:rPr>
            </w:pPr>
            <w:r w:rsidRPr="004B26D1">
              <w:rPr>
                <w:sz w:val="21"/>
                <w:szCs w:val="21"/>
                <w:lang w:val="en-US"/>
              </w:rPr>
              <w:t>LEMNA</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F7C3B87" w14:textId="77777777" w:rsidR="00D13F48" w:rsidRPr="004B26D1" w:rsidRDefault="00D13F48" w:rsidP="001C6EF5">
            <w:pPr>
              <w:rPr>
                <w:sz w:val="21"/>
                <w:szCs w:val="21"/>
                <w:lang w:val="en-US"/>
              </w:rPr>
            </w:pPr>
            <w:r>
              <w:rPr>
                <w:sz w:val="21"/>
                <w:szCs w:val="21"/>
                <w:lang w:val="en-US"/>
              </w:rPr>
              <w:t>2</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3C0496D7" w14:textId="77777777" w:rsidR="00D13F48" w:rsidRPr="004B26D1" w:rsidRDefault="00D13F48" w:rsidP="001C6EF5">
            <w:pPr>
              <w:rPr>
                <w:sz w:val="21"/>
                <w:szCs w:val="21"/>
                <w:lang w:val="en-US"/>
              </w:rPr>
            </w:pPr>
            <w:r>
              <w:rPr>
                <w:sz w:val="21"/>
                <w:szCs w:val="21"/>
                <w:lang w:val="en-US"/>
              </w:rPr>
              <w:t>4</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71B860F" w14:textId="77777777" w:rsidR="00D13F48" w:rsidRPr="004B26D1" w:rsidRDefault="00D13F48" w:rsidP="001C6EF5">
            <w:pPr>
              <w:rPr>
                <w:sz w:val="21"/>
                <w:szCs w:val="21"/>
                <w:lang w:val="en-US"/>
              </w:rPr>
            </w:pPr>
            <w:r>
              <w:rPr>
                <w:sz w:val="21"/>
                <w:szCs w:val="21"/>
                <w:lang w:val="en-US"/>
              </w:rPr>
              <w:t>3.5</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5F299A9" w14:textId="77777777" w:rsidR="00D13F48" w:rsidRPr="004B26D1" w:rsidRDefault="00D13F48" w:rsidP="001C6EF5">
            <w:pPr>
              <w:rPr>
                <w:sz w:val="21"/>
                <w:szCs w:val="21"/>
                <w:lang w:val="en-US"/>
              </w:rPr>
            </w:pPr>
            <w:r>
              <w:rPr>
                <w:sz w:val="21"/>
                <w:szCs w:val="21"/>
                <w:lang w:val="en-US"/>
              </w:rPr>
              <w:t>4.593</w:t>
            </w:r>
          </w:p>
        </w:tc>
      </w:tr>
      <w:tr w:rsidR="00D13F48" w:rsidRPr="004B26D1" w14:paraId="0112DE42" w14:textId="77777777" w:rsidTr="001C6EF5">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1B48C090" w14:textId="0D1A2815" w:rsidR="00D13F48" w:rsidRPr="004B26D1" w:rsidRDefault="00D13F48" w:rsidP="001C6EF5">
            <w:pPr>
              <w:rPr>
                <w:sz w:val="21"/>
                <w:szCs w:val="21"/>
                <w:lang w:val="en-US"/>
              </w:rPr>
            </w:pPr>
            <w:r w:rsidRPr="004B26D1">
              <w:rPr>
                <w:sz w:val="21"/>
                <w:szCs w:val="21"/>
                <w:lang w:val="en-US"/>
              </w:rPr>
              <w:t>Ensemble</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5110248F" w14:textId="77777777" w:rsidR="00D13F48" w:rsidRPr="004B26D1" w:rsidRDefault="00D13F48" w:rsidP="001C6EF5">
            <w:pPr>
              <w:rPr>
                <w:sz w:val="21"/>
                <w:szCs w:val="21"/>
                <w:lang w:val="en-US"/>
              </w:rPr>
            </w:pP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3577064" w14:textId="77777777" w:rsidR="00D13F48" w:rsidRPr="004B26D1" w:rsidRDefault="00D13F48" w:rsidP="001C6EF5">
            <w:pPr>
              <w:rPr>
                <w:sz w:val="21"/>
                <w:szCs w:val="21"/>
                <w:lang w:val="en-US"/>
              </w:rPr>
            </w:pP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C7FA27D" w14:textId="77777777" w:rsidR="00D13F48" w:rsidRPr="004B26D1" w:rsidRDefault="00D13F48" w:rsidP="001C6EF5">
            <w:pPr>
              <w:rPr>
                <w:sz w:val="21"/>
                <w:szCs w:val="21"/>
                <w:lang w:val="en-US"/>
              </w:rPr>
            </w:pPr>
            <w:r>
              <w:rPr>
                <w:sz w:val="21"/>
                <w:szCs w:val="21"/>
                <w:lang w:val="en-US"/>
              </w:rPr>
              <w:t>1.026</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789807C" w14:textId="77777777" w:rsidR="00D13F48" w:rsidRPr="004B26D1" w:rsidRDefault="00D13F48" w:rsidP="001C6EF5">
            <w:pPr>
              <w:rPr>
                <w:sz w:val="21"/>
                <w:szCs w:val="21"/>
                <w:lang w:val="en-US"/>
              </w:rPr>
            </w:pPr>
            <w:r w:rsidRPr="004B26D1">
              <w:rPr>
                <w:sz w:val="21"/>
                <w:szCs w:val="21"/>
                <w:lang w:val="en-US"/>
              </w:rPr>
              <w:t>1.</w:t>
            </w:r>
            <w:r>
              <w:rPr>
                <w:sz w:val="21"/>
                <w:szCs w:val="21"/>
                <w:lang w:val="en-US"/>
              </w:rPr>
              <w:t>0</w:t>
            </w:r>
          </w:p>
        </w:tc>
      </w:tr>
    </w:tbl>
    <w:p w14:paraId="37A2B6A7" w14:textId="6E384CD9" w:rsidR="00D13F48" w:rsidRPr="0063329F" w:rsidRDefault="00D13F48" w:rsidP="0063329F">
      <w:pPr>
        <w:rPr>
          <w:lang w:val="en-US"/>
        </w:rPr>
      </w:pPr>
      <w:r>
        <w:rPr>
          <w:lang w:val="en-US"/>
        </w:rPr>
        <w:t xml:space="preserve">Table 1: Results from attribution ranking from TEP dataset </w:t>
      </w:r>
    </w:p>
    <w:p w14:paraId="5CB9D225" w14:textId="77777777" w:rsidR="00D13F48" w:rsidRDefault="00D13F48" w:rsidP="001F3FCF">
      <w:pPr>
        <w:pStyle w:val="Heading2"/>
        <w:rPr>
          <w:lang w:val="en-US"/>
        </w:rPr>
      </w:pPr>
    </w:p>
    <w:p w14:paraId="253FF8EE" w14:textId="77777777" w:rsidR="000C7A45" w:rsidRPr="00254B07" w:rsidRDefault="000C7A45" w:rsidP="001F3FCF">
      <w:pPr>
        <w:pStyle w:val="Heading2"/>
        <w:rPr>
          <w:lang w:val="en-US"/>
        </w:rPr>
      </w:pPr>
      <w:r w:rsidRPr="000C7A45">
        <w:t xml:space="preserve">Comparative Analysis: </w:t>
      </w:r>
    </w:p>
    <w:p w14:paraId="7BCAD486" w14:textId="3BD67E30" w:rsidR="005F19BB" w:rsidRDefault="00793261" w:rsidP="005F19BB">
      <w:pPr>
        <w:rPr>
          <w:lang w:val="en-US"/>
        </w:rPr>
      </w:pPr>
      <w:r>
        <w:rPr>
          <w:lang w:val="en-US"/>
        </w:rPr>
        <w:t>F</w:t>
      </w:r>
      <w:r>
        <w:rPr>
          <w:lang w:val="en-US"/>
        </w:rPr>
        <w:t xml:space="preserve">rom the result’s in the paper </w:t>
      </w:r>
      <w:r w:rsidR="00035A65">
        <w:rPr>
          <w:lang w:val="en-US"/>
        </w:rPr>
        <w:t xml:space="preserve"> in Table </w:t>
      </w:r>
      <w:r w:rsidR="00895413">
        <w:rPr>
          <w:lang w:val="en-US"/>
        </w:rPr>
        <w:t>2</w:t>
      </w:r>
      <w:r w:rsidR="00035A65">
        <w:rPr>
          <w:lang w:val="en-US"/>
        </w:rPr>
        <w:t xml:space="preserve"> </w:t>
      </w:r>
      <w:r>
        <w:rPr>
          <w:lang w:val="en-US"/>
        </w:rPr>
        <w:t>it’s noticed that</w:t>
      </w:r>
      <w:r w:rsidR="005F19BB">
        <w:rPr>
          <w:lang w:val="en-US"/>
        </w:rPr>
        <w:t>:</w:t>
      </w:r>
    </w:p>
    <w:p w14:paraId="194672F2" w14:textId="77777777" w:rsidR="00E73DC9" w:rsidRPr="00E73DC9" w:rsidRDefault="00793261" w:rsidP="00E73DC9">
      <w:pPr>
        <w:pStyle w:val="ListParagraph"/>
        <w:numPr>
          <w:ilvl w:val="0"/>
          <w:numId w:val="19"/>
        </w:numPr>
        <w:rPr>
          <w:lang w:val="en-US"/>
        </w:rPr>
      </w:pPr>
      <w:r w:rsidRPr="00793261">
        <w:rPr>
          <w:lang w:val="en-US"/>
        </w:rPr>
        <w:t>MSE consistently outperforms other methods</w:t>
      </w:r>
      <w:r w:rsidR="00ED6B2A" w:rsidRPr="00ED6B2A">
        <w:rPr>
          <w:lang w:val="en-US"/>
        </w:rPr>
        <w:t xml:space="preserve">; </w:t>
      </w:r>
    </w:p>
    <w:p w14:paraId="2B78CEF0" w14:textId="77777777" w:rsidR="00E73DC9" w:rsidRPr="00E73DC9" w:rsidRDefault="00ED6B2A" w:rsidP="00E73DC9">
      <w:pPr>
        <w:pStyle w:val="ListParagraph"/>
        <w:numPr>
          <w:ilvl w:val="0"/>
          <w:numId w:val="19"/>
        </w:numPr>
        <w:rPr>
          <w:lang w:val="en-US"/>
        </w:rPr>
      </w:pPr>
      <w:r w:rsidRPr="00ED6B2A">
        <w:rPr>
          <w:lang w:val="en-US"/>
        </w:rPr>
        <w:t>SM performs well but lags behind MSE in some cases</w:t>
      </w:r>
      <w:r w:rsidR="001435D0">
        <w:rPr>
          <w:lang w:val="en-US"/>
        </w:rPr>
        <w:t xml:space="preserve">; </w:t>
      </w:r>
    </w:p>
    <w:p w14:paraId="3CE53E8E" w14:textId="77777777" w:rsidR="00E73DC9" w:rsidRPr="00E73DC9" w:rsidRDefault="001435D0" w:rsidP="00E73DC9">
      <w:pPr>
        <w:pStyle w:val="ListParagraph"/>
        <w:numPr>
          <w:ilvl w:val="0"/>
          <w:numId w:val="19"/>
        </w:numPr>
        <w:rPr>
          <w:lang w:val="en-US"/>
        </w:rPr>
      </w:pPr>
      <w:r w:rsidRPr="001435D0">
        <w:rPr>
          <w:lang w:val="en-US"/>
        </w:rPr>
        <w:t>SHAP and LEMNA are less effective in ranking manipulated features</w:t>
      </w:r>
      <w:r w:rsidR="00822367" w:rsidRPr="00E73DC9">
        <w:rPr>
          <w:lang w:val="en-US"/>
        </w:rPr>
        <w:t xml:space="preserve">; </w:t>
      </w:r>
    </w:p>
    <w:p w14:paraId="56864548" w14:textId="77777777" w:rsidR="00E73DC9" w:rsidRPr="00E73DC9" w:rsidRDefault="00822367" w:rsidP="00E73DC9">
      <w:pPr>
        <w:pStyle w:val="ListParagraph"/>
        <w:numPr>
          <w:ilvl w:val="0"/>
          <w:numId w:val="19"/>
        </w:numPr>
        <w:rPr>
          <w:lang w:val="en-US"/>
        </w:rPr>
      </w:pPr>
      <w:r w:rsidRPr="00E73DC9">
        <w:rPr>
          <w:lang w:val="en-US"/>
        </w:rPr>
        <w:t>SM excels in Practical Timing scenarios due to gradient-based sensitivit</w:t>
      </w:r>
      <w:r w:rsidR="005F19BB" w:rsidRPr="00E73DC9">
        <w:rPr>
          <w:lang w:val="en-US"/>
        </w:rPr>
        <w:t xml:space="preserve">y; </w:t>
      </w:r>
    </w:p>
    <w:p w14:paraId="4404249E" w14:textId="419D9C69" w:rsidR="00ED6B2A" w:rsidRPr="00ED6B2A" w:rsidRDefault="005F19BB" w:rsidP="00E73DC9">
      <w:pPr>
        <w:pStyle w:val="ListParagraph"/>
        <w:numPr>
          <w:ilvl w:val="0"/>
          <w:numId w:val="19"/>
        </w:numPr>
        <w:rPr>
          <w:lang w:val="en-US"/>
        </w:rPr>
      </w:pPr>
      <w:r w:rsidRPr="00E73DC9">
        <w:rPr>
          <w:lang w:val="en-US"/>
        </w:rPr>
        <w:t>Ensemble methods balance speed and accuracy effectively</w:t>
      </w:r>
      <w:r w:rsidR="00ED6B2A" w:rsidRPr="00ED6B2A">
        <w:rPr>
          <w:lang w:val="en-US"/>
        </w:rPr>
        <w:t>.</w:t>
      </w:r>
    </w:p>
    <w:p w14:paraId="3E36FAAF" w14:textId="45CED1A9" w:rsidR="003609F7" w:rsidRPr="00365C85" w:rsidRDefault="003609F7" w:rsidP="000C7A45">
      <w:pPr>
        <w:rPr>
          <w:lang w:val="en-US"/>
        </w:rPr>
      </w:pPr>
    </w:p>
    <w:tbl>
      <w:tblPr>
        <w:tblW w:w="7160" w:type="dxa"/>
        <w:tblCellMar>
          <w:left w:w="0" w:type="dxa"/>
          <w:right w:w="0" w:type="dxa"/>
        </w:tblCellMar>
        <w:tblLook w:val="0420" w:firstRow="1" w:lastRow="0" w:firstColumn="0" w:lastColumn="0" w:noHBand="0" w:noVBand="1"/>
      </w:tblPr>
      <w:tblGrid>
        <w:gridCol w:w="1432"/>
        <w:gridCol w:w="1432"/>
        <w:gridCol w:w="1432"/>
        <w:gridCol w:w="1432"/>
        <w:gridCol w:w="1432"/>
      </w:tblGrid>
      <w:tr w:rsidR="0059083C" w:rsidRPr="00A61FB7" w14:paraId="0431C51C" w14:textId="77777777">
        <w:trPr>
          <w:trHeight w:val="1071"/>
        </w:trPr>
        <w:tc>
          <w:tcPr>
            <w:tcW w:w="1432"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3E34C527" w14:textId="77777777" w:rsidR="0059083C" w:rsidRPr="00A61FB7" w:rsidRDefault="0059083C">
            <w:pPr>
              <w:rPr>
                <w:sz w:val="20"/>
                <w:szCs w:val="20"/>
                <w:lang w:val="en-US"/>
              </w:rPr>
            </w:pPr>
            <w:r w:rsidRPr="00A61FB7">
              <w:rPr>
                <w:b/>
                <w:bCs/>
                <w:sz w:val="20"/>
                <w:szCs w:val="20"/>
                <w:lang w:val="en-US"/>
              </w:rPr>
              <w:t>Method</w:t>
            </w:r>
          </w:p>
        </w:tc>
        <w:tc>
          <w:tcPr>
            <w:tcW w:w="1432"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097C5046" w14:textId="77777777" w:rsidR="0059083C" w:rsidRPr="00A61FB7" w:rsidRDefault="0059083C">
            <w:pPr>
              <w:rPr>
                <w:sz w:val="20"/>
                <w:szCs w:val="20"/>
                <w:lang w:val="en-US"/>
              </w:rPr>
            </w:pPr>
            <w:r w:rsidRPr="00A61FB7">
              <w:rPr>
                <w:b/>
                <w:bCs/>
                <w:sz w:val="20"/>
                <w:szCs w:val="20"/>
                <w:lang w:val="en-US"/>
              </w:rPr>
              <w:t>B</w:t>
            </w:r>
            <w:r w:rsidRPr="00A61FB7">
              <w:rPr>
                <w:b/>
                <w:bCs/>
                <w:sz w:val="20"/>
                <w:szCs w:val="20"/>
                <w:lang w:val="en-US"/>
              </w:rPr>
              <w:t>est guesss rank</w:t>
            </w:r>
          </w:p>
        </w:tc>
        <w:tc>
          <w:tcPr>
            <w:tcW w:w="1432"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01203E83" w14:textId="074E7742" w:rsidR="0059083C" w:rsidRPr="00A61FB7" w:rsidRDefault="00E95A45">
            <w:pPr>
              <w:rPr>
                <w:sz w:val="20"/>
                <w:szCs w:val="20"/>
                <w:lang w:val="en-US"/>
              </w:rPr>
            </w:pPr>
            <w:r>
              <w:rPr>
                <w:b/>
                <w:bCs/>
                <w:sz w:val="20"/>
                <w:szCs w:val="20"/>
                <w:lang w:val="en-US"/>
              </w:rPr>
              <w:t>P</w:t>
            </w:r>
            <w:r w:rsidR="0059083C" w:rsidRPr="00A61FB7">
              <w:rPr>
                <w:b/>
                <w:bCs/>
                <w:sz w:val="20"/>
                <w:szCs w:val="20"/>
                <w:lang w:val="en-US"/>
              </w:rPr>
              <w:t>arctical rank</w:t>
            </w:r>
          </w:p>
        </w:tc>
        <w:tc>
          <w:tcPr>
            <w:tcW w:w="1432"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4D0ADA17" w14:textId="77777777" w:rsidR="0059083C" w:rsidRPr="00A61FB7" w:rsidRDefault="0059083C">
            <w:pPr>
              <w:rPr>
                <w:sz w:val="20"/>
                <w:szCs w:val="20"/>
                <w:lang w:val="en-US"/>
              </w:rPr>
            </w:pPr>
            <w:r w:rsidRPr="00A61FB7">
              <w:rPr>
                <w:b/>
                <w:bCs/>
                <w:sz w:val="20"/>
                <w:szCs w:val="20"/>
                <w:lang w:val="en-US"/>
              </w:rPr>
              <w:t>Best guess timning rank</w:t>
            </w:r>
          </w:p>
        </w:tc>
        <w:tc>
          <w:tcPr>
            <w:tcW w:w="1432"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345D8E88" w14:textId="05AC8BC7" w:rsidR="0059083C" w:rsidRPr="00A61FB7" w:rsidRDefault="007D61AC">
            <w:pPr>
              <w:rPr>
                <w:sz w:val="20"/>
                <w:szCs w:val="20"/>
                <w:lang w:val="en-US"/>
              </w:rPr>
            </w:pPr>
            <w:r>
              <w:rPr>
                <w:b/>
                <w:bCs/>
                <w:sz w:val="20"/>
                <w:szCs w:val="20"/>
                <w:lang w:val="en-US"/>
              </w:rPr>
              <w:t>P</w:t>
            </w:r>
            <w:r w:rsidR="0059083C" w:rsidRPr="00A61FB7">
              <w:rPr>
                <w:b/>
                <w:bCs/>
                <w:sz w:val="20"/>
                <w:szCs w:val="20"/>
                <w:lang w:val="en-US"/>
              </w:rPr>
              <w:t>ractical timning rank</w:t>
            </w:r>
          </w:p>
        </w:tc>
      </w:tr>
      <w:tr w:rsidR="0059083C" w:rsidRPr="00A61FB7" w14:paraId="154D0E61" w14:textId="77777777">
        <w:trPr>
          <w:trHeight w:val="333"/>
        </w:trPr>
        <w:tc>
          <w:tcPr>
            <w:tcW w:w="1432"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04638483" w14:textId="77777777" w:rsidR="0059083C" w:rsidRPr="00A61FB7" w:rsidRDefault="0059083C">
            <w:pPr>
              <w:rPr>
                <w:sz w:val="20"/>
                <w:szCs w:val="20"/>
                <w:lang w:val="en-US"/>
              </w:rPr>
            </w:pPr>
            <w:r w:rsidRPr="00A61FB7">
              <w:rPr>
                <w:sz w:val="20"/>
                <w:szCs w:val="20"/>
                <w:lang w:val="en-US"/>
              </w:rPr>
              <w:t>MSE</w:t>
            </w:r>
          </w:p>
        </w:tc>
        <w:tc>
          <w:tcPr>
            <w:tcW w:w="1432"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8DF580C" w14:textId="77777777" w:rsidR="0059083C" w:rsidRPr="00A61FB7" w:rsidRDefault="0059083C">
            <w:pPr>
              <w:rPr>
                <w:sz w:val="20"/>
                <w:szCs w:val="20"/>
                <w:lang w:val="en-US"/>
              </w:rPr>
            </w:pPr>
            <w:r w:rsidRPr="00A61FB7">
              <w:rPr>
                <w:sz w:val="20"/>
                <w:szCs w:val="20"/>
                <w:lang w:val="en-US"/>
              </w:rPr>
              <w:t>1</w:t>
            </w:r>
          </w:p>
        </w:tc>
        <w:tc>
          <w:tcPr>
            <w:tcW w:w="1432"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B41C8FC" w14:textId="77777777" w:rsidR="0059083C" w:rsidRPr="00A61FB7" w:rsidRDefault="0059083C">
            <w:pPr>
              <w:rPr>
                <w:sz w:val="20"/>
                <w:szCs w:val="20"/>
                <w:lang w:val="en-US"/>
              </w:rPr>
            </w:pPr>
            <w:r w:rsidRPr="00A61FB7">
              <w:rPr>
                <w:sz w:val="20"/>
                <w:szCs w:val="20"/>
                <w:lang w:val="en-US"/>
              </w:rPr>
              <w:t>4</w:t>
            </w:r>
          </w:p>
        </w:tc>
        <w:tc>
          <w:tcPr>
            <w:tcW w:w="1432"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15C8325B" w14:textId="77777777" w:rsidR="0059083C" w:rsidRPr="00A61FB7" w:rsidRDefault="0059083C">
            <w:pPr>
              <w:rPr>
                <w:sz w:val="20"/>
                <w:szCs w:val="20"/>
                <w:lang w:val="en-US"/>
              </w:rPr>
            </w:pPr>
            <w:r w:rsidRPr="00A61FB7">
              <w:rPr>
                <w:sz w:val="20"/>
                <w:szCs w:val="20"/>
                <w:lang w:val="en-US"/>
              </w:rPr>
              <w:t>15.96</w:t>
            </w:r>
          </w:p>
        </w:tc>
        <w:tc>
          <w:tcPr>
            <w:tcW w:w="1432"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3C40997C" w14:textId="77777777" w:rsidR="0059083C" w:rsidRPr="00A61FB7" w:rsidRDefault="0059083C">
            <w:pPr>
              <w:rPr>
                <w:sz w:val="20"/>
                <w:szCs w:val="20"/>
                <w:lang w:val="en-US"/>
              </w:rPr>
            </w:pPr>
            <w:r w:rsidRPr="00A61FB7">
              <w:rPr>
                <w:sz w:val="20"/>
                <w:szCs w:val="20"/>
                <w:lang w:val="en-US"/>
              </w:rPr>
              <w:t>15.52</w:t>
            </w:r>
          </w:p>
        </w:tc>
      </w:tr>
      <w:tr w:rsidR="0059083C" w:rsidRPr="00A61FB7" w14:paraId="0BC8EF0B" w14:textId="77777777">
        <w:trPr>
          <w:trHeight w:val="333"/>
        </w:trPr>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82D5B08" w14:textId="77777777" w:rsidR="0059083C" w:rsidRPr="00A61FB7" w:rsidRDefault="0059083C">
            <w:pPr>
              <w:rPr>
                <w:sz w:val="20"/>
                <w:szCs w:val="20"/>
                <w:lang w:val="en-US"/>
              </w:rPr>
            </w:pPr>
            <w:r w:rsidRPr="00A61FB7">
              <w:rPr>
                <w:sz w:val="20"/>
                <w:szCs w:val="20"/>
                <w:lang w:val="en-US"/>
              </w:rPr>
              <w:t>SM</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0F0A19CD" w14:textId="77777777" w:rsidR="0059083C" w:rsidRPr="00A61FB7" w:rsidRDefault="0059083C">
            <w:pPr>
              <w:rPr>
                <w:sz w:val="20"/>
                <w:szCs w:val="20"/>
                <w:lang w:val="en-US"/>
              </w:rPr>
            </w:pPr>
            <w:r w:rsidRPr="00A61FB7">
              <w:rPr>
                <w:sz w:val="20"/>
                <w:szCs w:val="20"/>
                <w:lang w:val="en-US"/>
              </w:rPr>
              <w:t>11</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18C836D" w14:textId="77777777" w:rsidR="0059083C" w:rsidRPr="00A61FB7" w:rsidRDefault="0059083C">
            <w:pPr>
              <w:rPr>
                <w:sz w:val="20"/>
                <w:szCs w:val="20"/>
                <w:lang w:val="en-US"/>
              </w:rPr>
            </w:pPr>
            <w:r w:rsidRPr="00A61FB7">
              <w:rPr>
                <w:sz w:val="20"/>
                <w:szCs w:val="20"/>
                <w:lang w:val="en-US"/>
              </w:rPr>
              <w:t>14</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69A97AE" w14:textId="77777777" w:rsidR="0059083C" w:rsidRPr="00A61FB7" w:rsidRDefault="0059083C">
            <w:pPr>
              <w:rPr>
                <w:sz w:val="20"/>
                <w:szCs w:val="20"/>
                <w:lang w:val="en-US"/>
              </w:rPr>
            </w:pPr>
            <w:r w:rsidRPr="00A61FB7">
              <w:rPr>
                <w:sz w:val="20"/>
                <w:szCs w:val="20"/>
                <w:lang w:val="en-US"/>
              </w:rPr>
              <w:t>1.56</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03B9D910" w14:textId="77777777" w:rsidR="0059083C" w:rsidRPr="00A61FB7" w:rsidRDefault="0059083C">
            <w:pPr>
              <w:rPr>
                <w:sz w:val="20"/>
                <w:szCs w:val="20"/>
                <w:lang w:val="en-US"/>
              </w:rPr>
            </w:pPr>
            <w:r w:rsidRPr="00A61FB7">
              <w:rPr>
                <w:sz w:val="20"/>
                <w:szCs w:val="20"/>
                <w:lang w:val="en-US"/>
              </w:rPr>
              <w:t>1.22</w:t>
            </w:r>
          </w:p>
        </w:tc>
      </w:tr>
      <w:tr w:rsidR="0059083C" w:rsidRPr="00A61FB7" w14:paraId="274FEF05" w14:textId="77777777">
        <w:trPr>
          <w:trHeight w:val="333"/>
        </w:trPr>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36871D43" w14:textId="77777777" w:rsidR="0059083C" w:rsidRPr="00A61FB7" w:rsidRDefault="0059083C">
            <w:pPr>
              <w:rPr>
                <w:sz w:val="20"/>
                <w:szCs w:val="20"/>
                <w:lang w:val="en-US"/>
              </w:rPr>
            </w:pPr>
            <w:r w:rsidRPr="00A61FB7">
              <w:rPr>
                <w:sz w:val="20"/>
                <w:szCs w:val="20"/>
                <w:lang w:val="en-US"/>
              </w:rPr>
              <w:t>SHAP</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87A69E1" w14:textId="77777777" w:rsidR="0059083C" w:rsidRPr="00A61FB7" w:rsidRDefault="0059083C">
            <w:pPr>
              <w:rPr>
                <w:sz w:val="20"/>
                <w:szCs w:val="20"/>
                <w:lang w:val="en-US"/>
              </w:rPr>
            </w:pPr>
            <w:r w:rsidRPr="00A61FB7">
              <w:rPr>
                <w:sz w:val="20"/>
                <w:szCs w:val="20"/>
                <w:lang w:val="en-US"/>
              </w:rPr>
              <w:t>9</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0B3CD514" w14:textId="77777777" w:rsidR="0059083C" w:rsidRPr="00A61FB7" w:rsidRDefault="0059083C">
            <w:pPr>
              <w:rPr>
                <w:sz w:val="20"/>
                <w:szCs w:val="20"/>
                <w:lang w:val="en-US"/>
              </w:rPr>
            </w:pPr>
            <w:r w:rsidRPr="00A61FB7">
              <w:rPr>
                <w:sz w:val="20"/>
                <w:szCs w:val="20"/>
                <w:lang w:val="en-US"/>
              </w:rPr>
              <w:t>13</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37C708CD" w14:textId="77777777" w:rsidR="0059083C" w:rsidRPr="00A61FB7" w:rsidRDefault="0059083C">
            <w:pPr>
              <w:rPr>
                <w:sz w:val="20"/>
                <w:szCs w:val="20"/>
                <w:lang w:val="en-US"/>
              </w:rPr>
            </w:pPr>
            <w:r w:rsidRPr="00A61FB7">
              <w:rPr>
                <w:sz w:val="20"/>
                <w:szCs w:val="20"/>
                <w:lang w:val="en-US"/>
              </w:rPr>
              <w:t>15.04</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9A98493" w14:textId="77777777" w:rsidR="0059083C" w:rsidRPr="00A61FB7" w:rsidRDefault="0059083C">
            <w:pPr>
              <w:rPr>
                <w:sz w:val="20"/>
                <w:szCs w:val="20"/>
                <w:lang w:val="en-US"/>
              </w:rPr>
            </w:pPr>
            <w:r w:rsidRPr="00A61FB7">
              <w:rPr>
                <w:sz w:val="20"/>
                <w:szCs w:val="20"/>
                <w:lang w:val="en-US"/>
              </w:rPr>
              <w:t>16.08</w:t>
            </w:r>
          </w:p>
        </w:tc>
      </w:tr>
      <w:tr w:rsidR="0059083C" w:rsidRPr="00A61FB7" w14:paraId="74F9706E" w14:textId="77777777">
        <w:trPr>
          <w:trHeight w:val="333"/>
        </w:trPr>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09150B5" w14:textId="77777777" w:rsidR="0059083C" w:rsidRPr="00A61FB7" w:rsidRDefault="0059083C">
            <w:pPr>
              <w:rPr>
                <w:sz w:val="20"/>
                <w:szCs w:val="20"/>
                <w:lang w:val="en-US"/>
              </w:rPr>
            </w:pPr>
            <w:r w:rsidRPr="00A61FB7">
              <w:rPr>
                <w:sz w:val="20"/>
                <w:szCs w:val="20"/>
                <w:lang w:val="en-US"/>
              </w:rPr>
              <w:t>LEMNA</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21D20AF2" w14:textId="77777777" w:rsidR="0059083C" w:rsidRPr="00A61FB7" w:rsidRDefault="0059083C">
            <w:pPr>
              <w:rPr>
                <w:sz w:val="20"/>
                <w:szCs w:val="20"/>
                <w:lang w:val="en-US"/>
              </w:rPr>
            </w:pPr>
            <w:r w:rsidRPr="00A61FB7">
              <w:rPr>
                <w:sz w:val="20"/>
                <w:szCs w:val="20"/>
                <w:lang w:val="en-US"/>
              </w:rPr>
              <w:t>7</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1FA9B91" w14:textId="77777777" w:rsidR="0059083C" w:rsidRPr="00A61FB7" w:rsidRDefault="0059083C">
            <w:pPr>
              <w:rPr>
                <w:sz w:val="20"/>
                <w:szCs w:val="20"/>
                <w:lang w:val="en-US"/>
              </w:rPr>
            </w:pPr>
            <w:r w:rsidRPr="00A61FB7">
              <w:rPr>
                <w:sz w:val="20"/>
                <w:szCs w:val="20"/>
                <w:lang w:val="en-US"/>
              </w:rPr>
              <w:t>9</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62EBF40" w14:textId="77777777" w:rsidR="0059083C" w:rsidRPr="00A61FB7" w:rsidRDefault="0059083C">
            <w:pPr>
              <w:rPr>
                <w:sz w:val="20"/>
                <w:szCs w:val="20"/>
                <w:lang w:val="en-US"/>
              </w:rPr>
            </w:pPr>
            <w:r w:rsidRPr="00A61FB7">
              <w:rPr>
                <w:sz w:val="20"/>
                <w:szCs w:val="20"/>
                <w:lang w:val="en-US"/>
              </w:rPr>
              <w:t>12.77</w:t>
            </w:r>
          </w:p>
        </w:tc>
        <w:tc>
          <w:tcPr>
            <w:tcW w:w="1432"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A6BCF38" w14:textId="77777777" w:rsidR="0059083C" w:rsidRPr="00A61FB7" w:rsidRDefault="0059083C">
            <w:pPr>
              <w:rPr>
                <w:sz w:val="20"/>
                <w:szCs w:val="20"/>
                <w:lang w:val="en-US"/>
              </w:rPr>
            </w:pPr>
            <w:r w:rsidRPr="00A61FB7">
              <w:rPr>
                <w:sz w:val="20"/>
                <w:szCs w:val="20"/>
                <w:lang w:val="en-US"/>
              </w:rPr>
              <w:t>13.79</w:t>
            </w:r>
          </w:p>
        </w:tc>
      </w:tr>
      <w:tr w:rsidR="0059083C" w:rsidRPr="00A61FB7" w14:paraId="36C0C44B" w14:textId="77777777">
        <w:trPr>
          <w:trHeight w:val="13"/>
        </w:trPr>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05B2B0B" w14:textId="77777777" w:rsidR="0059083C" w:rsidRPr="00A61FB7" w:rsidRDefault="0059083C">
            <w:pPr>
              <w:rPr>
                <w:sz w:val="20"/>
                <w:szCs w:val="20"/>
                <w:lang w:val="en-US"/>
              </w:rPr>
            </w:pPr>
            <w:r w:rsidRPr="00A61FB7">
              <w:rPr>
                <w:sz w:val="20"/>
                <w:szCs w:val="20"/>
                <w:lang w:val="en-US"/>
              </w:rPr>
              <w:t>Ensamble</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48EFADE" w14:textId="77777777" w:rsidR="0059083C" w:rsidRPr="00A61FB7" w:rsidRDefault="0059083C">
            <w:pPr>
              <w:rPr>
                <w:sz w:val="20"/>
                <w:szCs w:val="20"/>
                <w:lang w:val="en-US"/>
              </w:rPr>
            </w:pP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5C3B077D" w14:textId="77777777" w:rsidR="0059083C" w:rsidRPr="00A61FB7" w:rsidRDefault="0059083C">
            <w:pPr>
              <w:rPr>
                <w:sz w:val="20"/>
                <w:szCs w:val="20"/>
                <w:lang w:val="en-US"/>
              </w:rPr>
            </w:pP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5F9B3561" w14:textId="77777777" w:rsidR="0059083C" w:rsidRPr="00A61FB7" w:rsidRDefault="0059083C">
            <w:pPr>
              <w:rPr>
                <w:sz w:val="20"/>
                <w:szCs w:val="20"/>
                <w:lang w:val="en-US"/>
              </w:rPr>
            </w:pPr>
            <w:r w:rsidRPr="00A61FB7">
              <w:rPr>
                <w:sz w:val="20"/>
                <w:szCs w:val="20"/>
                <w:lang w:val="en-US"/>
              </w:rPr>
              <w:t>2.85</w:t>
            </w:r>
          </w:p>
        </w:tc>
        <w:tc>
          <w:tcPr>
            <w:tcW w:w="1432"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05BA473" w14:textId="77777777" w:rsidR="0059083C" w:rsidRPr="00A61FB7" w:rsidRDefault="0059083C">
            <w:pPr>
              <w:rPr>
                <w:sz w:val="20"/>
                <w:szCs w:val="20"/>
                <w:lang w:val="en-US"/>
              </w:rPr>
            </w:pPr>
            <w:r w:rsidRPr="00A61FB7">
              <w:rPr>
                <w:sz w:val="20"/>
                <w:szCs w:val="20"/>
                <w:lang w:val="en-US"/>
              </w:rPr>
              <w:t>1.88</w:t>
            </w:r>
          </w:p>
        </w:tc>
      </w:tr>
    </w:tbl>
    <w:p w14:paraId="1C373608" w14:textId="5291A4BB" w:rsidR="0059083C" w:rsidRPr="00E425C6" w:rsidRDefault="0059083C" w:rsidP="0059083C">
      <w:pPr>
        <w:rPr>
          <w:lang w:val="en-US"/>
        </w:rPr>
      </w:pPr>
      <w:r>
        <w:rPr>
          <w:lang w:val="en-US"/>
        </w:rPr>
        <w:t xml:space="preserve">Table </w:t>
      </w:r>
      <w:r w:rsidR="00895413">
        <w:rPr>
          <w:lang w:val="en-US"/>
        </w:rPr>
        <w:t>2</w:t>
      </w:r>
      <w:r>
        <w:rPr>
          <w:lang w:val="en-US"/>
        </w:rPr>
        <w:t>: The paper</w:t>
      </w:r>
      <w:ins w:id="0" w:author="Microsoft Word" w:date="2024-12-03T21:53:00Z" w16du:dateUtc="2024-12-03T18:53:00Z">
        <w:r w:rsidR="001C6EF5">
          <w:rPr>
            <w:lang w:val="en-US"/>
          </w:rPr>
          <w:t>P</w:t>
        </w:r>
        <w:r>
          <w:rPr>
            <w:lang w:val="en-US"/>
          </w:rPr>
          <w:t>aper</w:t>
        </w:r>
      </w:ins>
      <w:r>
        <w:rPr>
          <w:lang w:val="en-US"/>
        </w:rPr>
        <w:t xml:space="preserve"> results </w:t>
      </w:r>
      <w:r w:rsidR="001C6EF5">
        <w:rPr>
          <w:lang w:val="en-US"/>
        </w:rPr>
        <w:t xml:space="preserve">- </w:t>
      </w:r>
      <w:ins w:id="1" w:author="Microsoft Word" w:date="2024-12-03T21:53:00Z" w16du:dateUtc="2024-12-03T18:53:00Z">
        <w:r w:rsidR="001C6EF5">
          <w:rPr>
            <w:lang w:val="en-US"/>
          </w:rPr>
          <w:t xml:space="preserve">Reproduced results – </w:t>
        </w:r>
      </w:ins>
      <w:r w:rsidR="001C6EF5">
        <w:rPr>
          <w:lang w:val="en-US"/>
        </w:rPr>
        <w:t>Attribution ranking for attack 1 on SWAT dataset using CNN</w:t>
      </w:r>
    </w:p>
    <w:p w14:paraId="25836E8C" w14:textId="77777777" w:rsidR="0059083C" w:rsidRPr="000C7A45" w:rsidRDefault="0059083C" w:rsidP="000C7A45">
      <w:pPr>
        <w:rPr>
          <w:lang w:val="en-US"/>
        </w:rPr>
      </w:pPr>
    </w:p>
    <w:p w14:paraId="670BF3C7" w14:textId="77777777" w:rsidR="0063329F" w:rsidRPr="00121EB5" w:rsidRDefault="0063329F" w:rsidP="0063329F">
      <w:pPr>
        <w:rPr>
          <w:b/>
          <w:bCs/>
        </w:rPr>
      </w:pPr>
    </w:p>
    <w:p w14:paraId="16B759FB" w14:textId="667C7478" w:rsidR="00E425C6" w:rsidRPr="00E425C6" w:rsidRDefault="00CB3018" w:rsidP="0063329F">
      <w:r>
        <w:rPr>
          <w:noProof/>
        </w:rPr>
        <w:drawing>
          <wp:inline distT="0" distB="0" distL="0" distR="0" wp14:anchorId="7FA9844D" wp14:editId="43FC9F22">
            <wp:extent cx="5939618" cy="5259628"/>
            <wp:effectExtent l="0" t="0" r="4445" b="0"/>
            <wp:docPr id="783844104"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4104" name="Picture 1" descr="A diagram of a work flow&#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20075" b="11514"/>
                    <a:stretch/>
                  </pic:blipFill>
                  <pic:spPr bwMode="auto">
                    <a:xfrm>
                      <a:off x="0" y="0"/>
                      <a:ext cx="5939790" cy="5259780"/>
                    </a:xfrm>
                    <a:prstGeom prst="rect">
                      <a:avLst/>
                    </a:prstGeom>
                    <a:noFill/>
                    <a:ln>
                      <a:noFill/>
                    </a:ln>
                    <a:extLst>
                      <a:ext uri="{53640926-AAD7-44D8-BBD7-CCE9431645EC}">
                        <a14:shadowObscured xmlns:a14="http://schemas.microsoft.com/office/drawing/2010/main"/>
                      </a:ext>
                    </a:extLst>
                  </pic:spPr>
                </pic:pic>
              </a:graphicData>
            </a:graphic>
          </wp:inline>
        </w:drawing>
      </w:r>
    </w:p>
    <w:p w14:paraId="1303BC84" w14:textId="77777777" w:rsidR="00E425C6" w:rsidRDefault="00E425C6" w:rsidP="00E425C6">
      <w:pPr>
        <w:rPr>
          <w:lang w:val="en-US"/>
        </w:rPr>
      </w:pPr>
    </w:p>
    <w:p w14:paraId="45BC2AF9" w14:textId="77777777" w:rsidR="00954295" w:rsidRDefault="00954295" w:rsidP="00E425C6">
      <w:pPr>
        <w:rPr>
          <w:lang w:val="en-US"/>
        </w:rPr>
      </w:pPr>
    </w:p>
    <w:p w14:paraId="701013FF" w14:textId="77777777" w:rsidR="00954295" w:rsidRDefault="00954295" w:rsidP="00E425C6">
      <w:pPr>
        <w:rPr>
          <w:lang w:val="en-US"/>
        </w:rPr>
      </w:pPr>
    </w:p>
    <w:p w14:paraId="1A1924D4" w14:textId="77777777" w:rsidR="00954295" w:rsidRPr="00E425C6" w:rsidRDefault="00954295" w:rsidP="00E425C6">
      <w:pPr>
        <w:rPr>
          <w:lang w:val="en-US"/>
        </w:rPr>
      </w:pPr>
    </w:p>
    <w:p w14:paraId="778EAEFD" w14:textId="77777777" w:rsidR="00402CC8" w:rsidRDefault="00402CC8">
      <w:pPr>
        <w:rPr>
          <w:b/>
          <w:bCs/>
        </w:rPr>
      </w:pPr>
      <w:r>
        <w:rPr>
          <w:b/>
          <w:bCs/>
        </w:rPr>
        <w:br w:type="page"/>
      </w:r>
    </w:p>
    <w:p w14:paraId="1B5077B7" w14:textId="77777777" w:rsidR="00E425C6" w:rsidRDefault="00E425C6" w:rsidP="001F3FCF">
      <w:pPr>
        <w:pStyle w:val="Heading1"/>
        <w:rPr>
          <w:lang w:val="en-US"/>
        </w:rPr>
      </w:pPr>
      <w:r w:rsidRPr="00E425C6">
        <w:t>Section 7.4: Validation</w:t>
      </w:r>
    </w:p>
    <w:p w14:paraId="4B8FECA3" w14:textId="65408D30" w:rsidR="001F3FCF" w:rsidRPr="001F3FCF" w:rsidRDefault="001F3FCF" w:rsidP="002A1146">
      <w:pPr>
        <w:pStyle w:val="Heading2"/>
        <w:rPr>
          <w:lang w:val="en-US"/>
        </w:rPr>
      </w:pPr>
      <w:r>
        <w:rPr>
          <w:lang w:val="en-US"/>
        </w:rPr>
        <w:t>Key met</w:t>
      </w:r>
      <w:r w:rsidR="002A1146">
        <w:rPr>
          <w:lang w:val="en-US"/>
        </w:rPr>
        <w:t>rics:</w:t>
      </w:r>
    </w:p>
    <w:p w14:paraId="19A19C3B" w14:textId="77777777" w:rsidR="005B6A43" w:rsidRPr="00D17EA5" w:rsidRDefault="005B6A43" w:rsidP="005B6A43">
      <w:pPr>
        <w:rPr>
          <w:b/>
          <w:bCs/>
          <w:lang w:val="en-US"/>
        </w:rPr>
      </w:pPr>
      <w:r w:rsidRPr="00D17EA5">
        <w:rPr>
          <w:b/>
          <w:bCs/>
          <w:lang w:val="en-US"/>
        </w:rPr>
        <w:t>Attribution ranking:</w:t>
      </w:r>
    </w:p>
    <w:p w14:paraId="35E47D24" w14:textId="6F7D7EA0" w:rsidR="005B6A43" w:rsidRPr="00E425C6" w:rsidRDefault="005B6A43" w:rsidP="005B6A43">
      <w:pPr>
        <w:rPr>
          <w:lang w:val="en-US"/>
        </w:rPr>
      </w:pPr>
      <w:r>
        <w:rPr>
          <w:lang w:val="en-US"/>
        </w:rPr>
        <w:t xml:space="preserve">The validation of attribution methods is done mainly by ranking the features. Each attribution method would rank the features from the top to least important, ideally the attribution method should rank the manipulated feature causing the anomaly at the top. </w:t>
      </w:r>
    </w:p>
    <w:p w14:paraId="034B8384" w14:textId="3C6FAA26" w:rsidR="000A5D59" w:rsidRPr="005B12E5" w:rsidRDefault="000F0476" w:rsidP="000A5D59">
      <w:pPr>
        <w:rPr>
          <w:b/>
          <w:bCs/>
          <w:lang w:val="en-US"/>
        </w:rPr>
      </w:pPr>
      <w:r>
        <w:rPr>
          <w:b/>
          <w:bCs/>
          <w:lang w:val="en-US"/>
        </w:rPr>
        <w:t>The key metrics on the paper are as below</w:t>
      </w:r>
      <w:r w:rsidR="005B6A43">
        <w:rPr>
          <w:b/>
          <w:bCs/>
          <w:lang w:val="en-US"/>
        </w:rPr>
        <w:t>:</w:t>
      </w:r>
    </w:p>
    <w:p w14:paraId="03011BF3" w14:textId="77777777" w:rsidR="000A5D59" w:rsidRPr="005B12E5" w:rsidRDefault="000A5D59" w:rsidP="000A5D59">
      <w:pPr>
        <w:pStyle w:val="ListParagraph"/>
        <w:numPr>
          <w:ilvl w:val="0"/>
          <w:numId w:val="10"/>
        </w:numPr>
        <w:rPr>
          <w:lang w:val="en-US"/>
        </w:rPr>
      </w:pPr>
      <w:r w:rsidRPr="005B12E5">
        <w:rPr>
          <w:lang w:val="en-US"/>
        </w:rPr>
        <w:t>Best-guess rank</w:t>
      </w:r>
    </w:p>
    <w:p w14:paraId="5C99E736" w14:textId="77777777" w:rsidR="000A5D59" w:rsidRPr="005B12E5" w:rsidRDefault="000A5D59" w:rsidP="000A5D59">
      <w:pPr>
        <w:pStyle w:val="ListParagraph"/>
        <w:numPr>
          <w:ilvl w:val="0"/>
          <w:numId w:val="10"/>
        </w:numPr>
        <w:rPr>
          <w:lang w:val="en-US"/>
        </w:rPr>
      </w:pPr>
      <w:r w:rsidRPr="005B12E5">
        <w:rPr>
          <w:lang w:val="en-US"/>
        </w:rPr>
        <w:t>Practical rank</w:t>
      </w:r>
    </w:p>
    <w:p w14:paraId="1747DA5B" w14:textId="77777777" w:rsidR="000A5D59" w:rsidRPr="005B12E5" w:rsidRDefault="000A5D59" w:rsidP="000A5D59">
      <w:pPr>
        <w:pStyle w:val="ListParagraph"/>
        <w:numPr>
          <w:ilvl w:val="0"/>
          <w:numId w:val="10"/>
        </w:numPr>
        <w:rPr>
          <w:lang w:val="en-US"/>
        </w:rPr>
      </w:pPr>
      <w:r w:rsidRPr="005B12E5">
        <w:rPr>
          <w:lang w:val="en-US"/>
        </w:rPr>
        <w:t>Best-guess timing rank</w:t>
      </w:r>
    </w:p>
    <w:p w14:paraId="3A909BCB" w14:textId="77777777" w:rsidR="000A5D59" w:rsidRPr="005B12E5" w:rsidRDefault="000A5D59" w:rsidP="000A5D59">
      <w:pPr>
        <w:pStyle w:val="ListParagraph"/>
        <w:numPr>
          <w:ilvl w:val="0"/>
          <w:numId w:val="10"/>
        </w:numPr>
        <w:rPr>
          <w:lang w:val="en-US"/>
        </w:rPr>
      </w:pPr>
      <w:r w:rsidRPr="005B12E5">
        <w:rPr>
          <w:lang w:val="en-US"/>
        </w:rPr>
        <w:t>Practical timing rank</w:t>
      </w:r>
    </w:p>
    <w:p w14:paraId="2A327263" w14:textId="77777777" w:rsidR="000A5D59" w:rsidRPr="00D17EA5" w:rsidRDefault="000A5D59" w:rsidP="000A5D59">
      <w:pPr>
        <w:rPr>
          <w:b/>
          <w:bCs/>
          <w:lang w:val="en-US"/>
        </w:rPr>
      </w:pPr>
      <w:r w:rsidRPr="00D17EA5">
        <w:rPr>
          <w:b/>
          <w:bCs/>
          <w:lang w:val="en-US"/>
        </w:rPr>
        <w:t>Types of ranks:</w:t>
      </w:r>
    </w:p>
    <w:p w14:paraId="6C5B1B60" w14:textId="77777777" w:rsidR="000A5D59" w:rsidRDefault="000A5D59" w:rsidP="000A5D59">
      <w:pPr>
        <w:pStyle w:val="ListParagraph"/>
        <w:numPr>
          <w:ilvl w:val="0"/>
          <w:numId w:val="8"/>
        </w:numPr>
        <w:rPr>
          <w:lang w:val="en-US"/>
        </w:rPr>
      </w:pPr>
      <w:r w:rsidRPr="00163568">
        <w:rPr>
          <w:b/>
          <w:bCs/>
          <w:lang w:val="en-US"/>
        </w:rPr>
        <w:t xml:space="preserve">Best-guess </w:t>
      </w:r>
      <w:r>
        <w:rPr>
          <w:b/>
          <w:bCs/>
          <w:lang w:val="en-US"/>
        </w:rPr>
        <w:t>rank</w:t>
      </w:r>
      <w:r w:rsidRPr="00163568">
        <w:rPr>
          <w:lang w:val="en-US"/>
        </w:rPr>
        <w:t xml:space="preserve">: the rank of the manipulated feature is done when the input window of the attenuations is starting directly at the anomaly point, this means as the time the anomaly happens, the attributions method starts. </w:t>
      </w:r>
    </w:p>
    <w:p w14:paraId="7E3622CA" w14:textId="77777777" w:rsidR="000A5D59" w:rsidRPr="00163568" w:rsidRDefault="000A5D59" w:rsidP="000A5D59">
      <w:pPr>
        <w:pStyle w:val="ListParagraph"/>
        <w:rPr>
          <w:lang w:val="en-US"/>
        </w:rPr>
      </w:pPr>
    </w:p>
    <w:p w14:paraId="7DE19564" w14:textId="1B46BD87" w:rsidR="000A5D59" w:rsidRPr="00163568" w:rsidRDefault="000A5D59" w:rsidP="000A5D59">
      <w:pPr>
        <w:pStyle w:val="ListParagraph"/>
        <w:numPr>
          <w:ilvl w:val="0"/>
          <w:numId w:val="8"/>
        </w:numPr>
        <w:rPr>
          <w:lang w:val="en-US"/>
        </w:rPr>
      </w:pPr>
      <w:r w:rsidRPr="00163568">
        <w:rPr>
          <w:b/>
          <w:bCs/>
          <w:lang w:val="en-US"/>
        </w:rPr>
        <w:t xml:space="preserve">Practical </w:t>
      </w:r>
      <w:r>
        <w:rPr>
          <w:b/>
          <w:bCs/>
          <w:lang w:val="en-US"/>
        </w:rPr>
        <w:t>rank</w:t>
      </w:r>
      <w:r w:rsidRPr="00163568">
        <w:rPr>
          <w:b/>
          <w:bCs/>
          <w:lang w:val="en-US"/>
        </w:rPr>
        <w:t xml:space="preserve">: </w:t>
      </w:r>
      <w:r w:rsidRPr="00163568">
        <w:rPr>
          <w:lang w:val="en-US"/>
        </w:rPr>
        <w:t xml:space="preserve">The rank of the manipulated features is done in a realistic manner, which means when the anomaly is detected, not when it’s </w:t>
      </w:r>
      <w:r>
        <w:rPr>
          <w:lang w:val="en-US"/>
        </w:rPr>
        <w:t>happened</w:t>
      </w:r>
      <w:r w:rsidRPr="00163568">
        <w:rPr>
          <w:lang w:val="en-US"/>
        </w:rPr>
        <w:t>. For example, if the anomaly happens at 4:30:20, and it got detected at 4:30:25; the attribution would start at 4:30:25 not at 4:30:20 (real-world timing).</w:t>
      </w:r>
    </w:p>
    <w:p w14:paraId="7CA8E11F" w14:textId="77777777" w:rsidR="00025C3A" w:rsidRPr="00025C3A" w:rsidRDefault="00025C3A" w:rsidP="00025C3A">
      <w:pPr>
        <w:pStyle w:val="ListParagraph"/>
        <w:rPr>
          <w:lang w:val="en-US"/>
        </w:rPr>
      </w:pPr>
    </w:p>
    <w:p w14:paraId="2361DEB1" w14:textId="25C1311B" w:rsidR="00025C3A" w:rsidRPr="00163568" w:rsidRDefault="00025C3A" w:rsidP="000A5D59">
      <w:pPr>
        <w:pStyle w:val="ListParagraph"/>
        <w:numPr>
          <w:ilvl w:val="0"/>
          <w:numId w:val="8"/>
        </w:numPr>
        <w:rPr>
          <w:lang w:val="en-US"/>
        </w:rPr>
      </w:pPr>
      <w:r>
        <w:rPr>
          <w:lang w:val="en-US"/>
        </w:rPr>
        <w:t xml:space="preserve">Timing ranks </w:t>
      </w:r>
      <w:r w:rsidR="00876C49">
        <w:rPr>
          <w:lang w:val="en-US"/>
        </w:rPr>
        <w:t xml:space="preserve">for best-guess timing and practical timing </w:t>
      </w:r>
      <w:r w:rsidR="00D76B74">
        <w:rPr>
          <w:lang w:val="en-US"/>
        </w:rPr>
        <w:t xml:space="preserve">ranks </w:t>
      </w:r>
      <w:r w:rsidR="000578AA">
        <w:rPr>
          <w:lang w:val="en-US"/>
        </w:rPr>
        <w:t>compute</w:t>
      </w:r>
      <w:r w:rsidR="00D76B74">
        <w:rPr>
          <w:lang w:val="en-US"/>
        </w:rPr>
        <w:t xml:space="preserve"> the </w:t>
      </w:r>
      <w:r w:rsidR="000578AA">
        <w:rPr>
          <w:lang w:val="en-US"/>
        </w:rPr>
        <w:t>attribution</w:t>
      </w:r>
      <w:r w:rsidR="00590CAC">
        <w:rPr>
          <w:lang w:val="en-US"/>
        </w:rPr>
        <w:t xml:space="preserve">s during an </w:t>
      </w:r>
      <w:r w:rsidR="00175E48">
        <w:rPr>
          <w:lang w:val="en-US"/>
        </w:rPr>
        <w:t xml:space="preserve">optimal window </w:t>
      </w:r>
      <w:r w:rsidR="00702186">
        <w:rPr>
          <w:lang w:val="en-US"/>
        </w:rPr>
        <w:t>align</w:t>
      </w:r>
      <w:r w:rsidR="00431F0E">
        <w:rPr>
          <w:lang w:val="en-US"/>
        </w:rPr>
        <w:t xml:space="preserve"> with the anomaly start</w:t>
      </w:r>
      <w:r w:rsidR="00354096">
        <w:rPr>
          <w:lang w:val="en-US"/>
        </w:rPr>
        <w:t xml:space="preserve"> or detection</w:t>
      </w:r>
      <w:r w:rsidR="00431F0E">
        <w:rPr>
          <w:lang w:val="en-US"/>
        </w:rPr>
        <w:t xml:space="preserve"> and</w:t>
      </w:r>
      <w:r w:rsidR="00702186">
        <w:rPr>
          <w:lang w:val="en-US"/>
        </w:rPr>
        <w:t xml:space="preserve"> maximize the relevancy</w:t>
      </w:r>
      <w:r w:rsidR="00354096">
        <w:rPr>
          <w:lang w:val="en-US"/>
        </w:rPr>
        <w:t xml:space="preserve">. </w:t>
      </w:r>
    </w:p>
    <w:p w14:paraId="522D20D4" w14:textId="0BC2F651" w:rsidR="000A5D59" w:rsidRPr="00572697" w:rsidRDefault="000A5D59" w:rsidP="000A5D59">
      <w:pPr>
        <w:rPr>
          <w:b/>
          <w:bCs/>
          <w:lang w:val="en-US"/>
        </w:rPr>
      </w:pPr>
      <w:r w:rsidRPr="00572697">
        <w:rPr>
          <w:b/>
          <w:bCs/>
          <w:lang w:val="en-US"/>
        </w:rPr>
        <w:t>Ranking</w:t>
      </w:r>
      <w:r>
        <w:rPr>
          <w:b/>
          <w:bCs/>
          <w:lang w:val="en-US"/>
        </w:rPr>
        <w:t xml:space="preserve"> </w:t>
      </w:r>
      <w:r w:rsidRPr="00572697">
        <w:rPr>
          <w:b/>
          <w:bCs/>
          <w:lang w:val="en-US"/>
        </w:rPr>
        <w:t>interpretations:</w:t>
      </w:r>
    </w:p>
    <w:p w14:paraId="28513677" w14:textId="77777777" w:rsidR="000A5D59" w:rsidRPr="00163568" w:rsidRDefault="000A5D59" w:rsidP="000A5D59">
      <w:pPr>
        <w:pStyle w:val="ListParagraph"/>
        <w:numPr>
          <w:ilvl w:val="0"/>
          <w:numId w:val="9"/>
        </w:numPr>
        <w:rPr>
          <w:lang w:val="en-US"/>
        </w:rPr>
      </w:pPr>
      <w:r w:rsidRPr="00F90F2F">
        <w:rPr>
          <w:b/>
          <w:bCs/>
          <w:lang w:val="en-US"/>
        </w:rPr>
        <w:t>Lower rank</w:t>
      </w:r>
      <w:r w:rsidRPr="00163568">
        <w:rPr>
          <w:lang w:val="en-US"/>
        </w:rPr>
        <w:t xml:space="preserve"> (e.g, Rank 1) it means that the manipulated feature is considered the most critical by the attribution method</w:t>
      </w:r>
      <w:r>
        <w:rPr>
          <w:lang w:val="en-US"/>
        </w:rPr>
        <w:t>.</w:t>
      </w:r>
    </w:p>
    <w:p w14:paraId="4EA337B7" w14:textId="77777777" w:rsidR="000A5D59" w:rsidRDefault="000A5D59" w:rsidP="000A5D59">
      <w:pPr>
        <w:pStyle w:val="ListParagraph"/>
        <w:numPr>
          <w:ilvl w:val="0"/>
          <w:numId w:val="9"/>
        </w:numPr>
        <w:rPr>
          <w:lang w:val="en-US"/>
        </w:rPr>
      </w:pPr>
      <w:r w:rsidRPr="00F90F2F">
        <w:rPr>
          <w:b/>
          <w:bCs/>
          <w:lang w:val="en-US"/>
        </w:rPr>
        <w:t>Higher rank</w:t>
      </w:r>
      <w:r w:rsidRPr="00163568">
        <w:rPr>
          <w:lang w:val="en-US"/>
        </w:rPr>
        <w:t xml:space="preserve"> (e.g</w:t>
      </w:r>
      <w:r>
        <w:rPr>
          <w:lang w:val="en-US"/>
        </w:rPr>
        <w:t xml:space="preserve"> Rank</w:t>
      </w:r>
      <w:r w:rsidRPr="00163568">
        <w:rPr>
          <w:lang w:val="en-US"/>
        </w:rPr>
        <w:t xml:space="preserve"> 23) it means the manipulated feature was not detected as one of the most critical features, which means lower accuracy. </w:t>
      </w:r>
    </w:p>
    <w:p w14:paraId="42170EDE" w14:textId="7EB53A0B" w:rsidR="00A42036" w:rsidRDefault="000A5D59" w:rsidP="000C7A45">
      <w:pPr>
        <w:rPr>
          <w:lang w:val="en-US"/>
        </w:rPr>
      </w:pPr>
      <w:r>
        <w:rPr>
          <w:lang w:val="en-US"/>
        </w:rPr>
        <w:t xml:space="preserve">In the paper the validation metric rank is </w:t>
      </w:r>
      <w:r w:rsidR="00AC529C">
        <w:rPr>
          <w:lang w:val="en-US"/>
        </w:rPr>
        <w:t xml:space="preserve">also </w:t>
      </w:r>
      <w:r>
        <w:rPr>
          <w:lang w:val="en-US"/>
        </w:rPr>
        <w:t xml:space="preserve">denoted as </w:t>
      </w:r>
      <w:r w:rsidRPr="00AC529C">
        <w:rPr>
          <w:lang w:val="en-US"/>
        </w:rPr>
        <w:t>AvgRank</w:t>
      </w:r>
      <w:r>
        <w:rPr>
          <w:lang w:val="en-US"/>
        </w:rPr>
        <w:t>, which is the average rank of manipulated feature across multiple anomalies.</w:t>
      </w:r>
    </w:p>
    <w:p w14:paraId="063EBC7D" w14:textId="77777777" w:rsidR="000C7A45" w:rsidRDefault="000C7A45" w:rsidP="001F3FCF">
      <w:pPr>
        <w:pStyle w:val="Heading2"/>
        <w:rPr>
          <w:lang w:val="en-US"/>
        </w:rPr>
      </w:pPr>
      <w:r w:rsidRPr="000C7A45">
        <w:t>Reproduced Results:</w:t>
      </w:r>
    </w:p>
    <w:p w14:paraId="0C0370DB" w14:textId="4925484F" w:rsidR="00157F7F" w:rsidRPr="00157F7F" w:rsidRDefault="00A42036" w:rsidP="00157F7F">
      <w:pPr>
        <w:rPr>
          <w:lang w:val="en-US"/>
        </w:rPr>
      </w:pPr>
      <w:r>
        <w:rPr>
          <w:lang w:val="en-US"/>
        </w:rPr>
        <w:t xml:space="preserve">On </w:t>
      </w:r>
      <w:r w:rsidR="00157F7F">
        <w:rPr>
          <w:lang w:val="en-US"/>
        </w:rPr>
        <w:t>T</w:t>
      </w:r>
      <w:r>
        <w:rPr>
          <w:lang w:val="en-US"/>
        </w:rPr>
        <w:t xml:space="preserve">able </w:t>
      </w:r>
      <w:r w:rsidR="00895413">
        <w:rPr>
          <w:lang w:val="en-US"/>
        </w:rPr>
        <w:t>3</w:t>
      </w:r>
      <w:r>
        <w:rPr>
          <w:lang w:val="en-US"/>
        </w:rPr>
        <w:t xml:space="preserve"> below is the reproduced results, where </w:t>
      </w:r>
      <w:r w:rsidR="00157F7F">
        <w:rPr>
          <w:lang w:val="en-US"/>
        </w:rPr>
        <w:t xml:space="preserve">Table </w:t>
      </w:r>
      <w:r w:rsidR="00895413">
        <w:rPr>
          <w:lang w:val="en-US"/>
        </w:rPr>
        <w:t>2</w:t>
      </w:r>
      <w:r w:rsidR="00035A65">
        <w:rPr>
          <w:lang w:val="en-US"/>
        </w:rPr>
        <w:t xml:space="preserve"> above</w:t>
      </w:r>
      <w:r w:rsidR="00157F7F">
        <w:rPr>
          <w:lang w:val="en-US"/>
        </w:rPr>
        <w:t xml:space="preserve"> is the original results from the paper. It’s noticed that </w:t>
      </w:r>
      <w:r w:rsidR="00157F7F">
        <w:rPr>
          <w:lang w:val="en-US"/>
        </w:rPr>
        <w:t>the r</w:t>
      </w:r>
      <w:r w:rsidR="00157F7F" w:rsidRPr="00157F7F">
        <w:rPr>
          <w:lang w:val="en-US"/>
        </w:rPr>
        <w:t xml:space="preserve">esults are within </w:t>
      </w:r>
      <w:r w:rsidR="005B7B76" w:rsidRPr="00157F7F">
        <w:rPr>
          <w:lang w:val="en-US"/>
        </w:rPr>
        <w:t>acceptable</w:t>
      </w:r>
      <w:r w:rsidR="00157F7F" w:rsidRPr="00157F7F">
        <w:rPr>
          <w:lang w:val="en-US"/>
        </w:rPr>
        <w:t xml:space="preserve"> margin of error based on paper </w:t>
      </w:r>
      <w:r w:rsidR="00157F7F">
        <w:rPr>
          <w:lang w:val="en-US"/>
        </w:rPr>
        <w:t>recommendations.</w:t>
      </w:r>
    </w:p>
    <w:tbl>
      <w:tblPr>
        <w:tblW w:w="7185" w:type="dxa"/>
        <w:tblCellMar>
          <w:left w:w="0" w:type="dxa"/>
          <w:right w:w="0" w:type="dxa"/>
        </w:tblCellMar>
        <w:tblLook w:val="0420" w:firstRow="1" w:lastRow="0" w:firstColumn="0" w:lastColumn="0" w:noHBand="0" w:noVBand="1"/>
      </w:tblPr>
      <w:tblGrid>
        <w:gridCol w:w="1437"/>
        <w:gridCol w:w="1437"/>
        <w:gridCol w:w="1437"/>
        <w:gridCol w:w="1437"/>
        <w:gridCol w:w="1437"/>
      </w:tblGrid>
      <w:tr w:rsidR="004B26D1" w:rsidRPr="004B26D1" w14:paraId="042F2AF0" w14:textId="77777777" w:rsidTr="00157F7F">
        <w:trPr>
          <w:trHeight w:val="1210"/>
        </w:trPr>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2FC1058B" w14:textId="77777777" w:rsidR="004B26D1" w:rsidRPr="004B26D1" w:rsidRDefault="004B26D1" w:rsidP="004B26D1">
            <w:pPr>
              <w:rPr>
                <w:sz w:val="21"/>
                <w:szCs w:val="21"/>
                <w:lang w:val="en-US"/>
              </w:rPr>
            </w:pPr>
            <w:r w:rsidRPr="004B26D1">
              <w:rPr>
                <w:b/>
                <w:bCs/>
                <w:sz w:val="21"/>
                <w:szCs w:val="21"/>
                <w:lang w:val="en-US"/>
              </w:rPr>
              <w:t>Method</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1AFE7BE4" w14:textId="77777777" w:rsidR="004B26D1" w:rsidRPr="004B26D1" w:rsidRDefault="004B26D1" w:rsidP="004B26D1">
            <w:pPr>
              <w:rPr>
                <w:sz w:val="21"/>
                <w:szCs w:val="21"/>
                <w:lang w:val="en-US"/>
              </w:rPr>
            </w:pPr>
            <w:r w:rsidRPr="004B26D1">
              <w:rPr>
                <w:b/>
                <w:bCs/>
                <w:sz w:val="21"/>
                <w:szCs w:val="21"/>
                <w:lang w:val="en-US"/>
              </w:rPr>
              <w:t>B</w:t>
            </w:r>
            <w:r w:rsidRPr="004B26D1">
              <w:rPr>
                <w:b/>
                <w:bCs/>
                <w:sz w:val="21"/>
                <w:szCs w:val="21"/>
                <w:lang w:val="en-US"/>
              </w:rPr>
              <w:t>est guesss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2FE39DDD" w14:textId="0A53720F" w:rsidR="004B26D1" w:rsidRPr="004B26D1" w:rsidRDefault="007D61AC" w:rsidP="004B26D1">
            <w:pPr>
              <w:rPr>
                <w:sz w:val="21"/>
                <w:szCs w:val="21"/>
                <w:lang w:val="en-US"/>
              </w:rPr>
            </w:pPr>
            <w:r>
              <w:rPr>
                <w:b/>
                <w:bCs/>
                <w:sz w:val="21"/>
                <w:szCs w:val="21"/>
                <w:lang w:val="en-US"/>
              </w:rPr>
              <w:t>P</w:t>
            </w:r>
            <w:r w:rsidR="004B26D1" w:rsidRPr="004B26D1">
              <w:rPr>
                <w:b/>
                <w:bCs/>
                <w:sz w:val="21"/>
                <w:szCs w:val="21"/>
                <w:lang w:val="en-US"/>
              </w:rPr>
              <w:t>arctical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4A2BFE6D" w14:textId="77777777" w:rsidR="004B26D1" w:rsidRPr="004B26D1" w:rsidRDefault="004B26D1" w:rsidP="004B26D1">
            <w:pPr>
              <w:rPr>
                <w:sz w:val="21"/>
                <w:szCs w:val="21"/>
                <w:lang w:val="en-US"/>
              </w:rPr>
            </w:pPr>
            <w:r w:rsidRPr="004B26D1">
              <w:rPr>
                <w:b/>
                <w:bCs/>
                <w:sz w:val="21"/>
                <w:szCs w:val="21"/>
                <w:lang w:val="en-US"/>
              </w:rPr>
              <w:t>Best guess timning rank</w:t>
            </w:r>
          </w:p>
        </w:tc>
        <w:tc>
          <w:tcPr>
            <w:tcW w:w="1437" w:type="dxa"/>
            <w:tcBorders>
              <w:top w:val="single" w:sz="8" w:space="0" w:color="FFFFFF"/>
              <w:left w:val="single" w:sz="8" w:space="0" w:color="FFFFFF"/>
              <w:bottom w:val="single" w:sz="24" w:space="0" w:color="FFFFFF"/>
              <w:right w:val="single" w:sz="8" w:space="0" w:color="FFFFFF"/>
            </w:tcBorders>
            <w:shd w:val="clear" w:color="auto" w:fill="5A8071"/>
            <w:tcMar>
              <w:top w:w="72" w:type="dxa"/>
              <w:left w:w="144" w:type="dxa"/>
              <w:bottom w:w="72" w:type="dxa"/>
              <w:right w:w="144" w:type="dxa"/>
            </w:tcMar>
            <w:hideMark/>
          </w:tcPr>
          <w:p w14:paraId="14CC7EF5" w14:textId="37A84E82" w:rsidR="004B26D1" w:rsidRPr="004B26D1" w:rsidRDefault="007D61AC" w:rsidP="004B26D1">
            <w:pPr>
              <w:rPr>
                <w:sz w:val="21"/>
                <w:szCs w:val="21"/>
                <w:lang w:val="en-US"/>
              </w:rPr>
            </w:pPr>
            <w:r>
              <w:rPr>
                <w:b/>
                <w:bCs/>
                <w:sz w:val="21"/>
                <w:szCs w:val="21"/>
                <w:lang w:val="en-US"/>
              </w:rPr>
              <w:t>P</w:t>
            </w:r>
            <w:r w:rsidR="004B26D1" w:rsidRPr="004B26D1">
              <w:rPr>
                <w:b/>
                <w:bCs/>
                <w:sz w:val="21"/>
                <w:szCs w:val="21"/>
                <w:lang w:val="en-US"/>
              </w:rPr>
              <w:t>ractical timning rank</w:t>
            </w:r>
          </w:p>
        </w:tc>
      </w:tr>
      <w:tr w:rsidR="004B26D1" w:rsidRPr="004B26D1" w14:paraId="0BBA28D5" w14:textId="77777777" w:rsidTr="00157F7F">
        <w:trPr>
          <w:trHeight w:val="377"/>
        </w:trPr>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08EF9EE" w14:textId="77777777" w:rsidR="004B26D1" w:rsidRPr="004B26D1" w:rsidRDefault="004B26D1" w:rsidP="004B26D1">
            <w:pPr>
              <w:rPr>
                <w:sz w:val="21"/>
                <w:szCs w:val="21"/>
                <w:lang w:val="en-US"/>
              </w:rPr>
            </w:pPr>
            <w:r w:rsidRPr="004B26D1">
              <w:rPr>
                <w:sz w:val="21"/>
                <w:szCs w:val="21"/>
                <w:lang w:val="en-US"/>
              </w:rPr>
              <w:t>MSE</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816D08A" w14:textId="77777777" w:rsidR="004B26D1" w:rsidRPr="004B26D1" w:rsidRDefault="004B26D1" w:rsidP="004B26D1">
            <w:pPr>
              <w:rPr>
                <w:sz w:val="21"/>
                <w:szCs w:val="21"/>
                <w:lang w:val="en-US"/>
              </w:rPr>
            </w:pPr>
            <w:r w:rsidRPr="004B26D1">
              <w:rPr>
                <w:sz w:val="21"/>
                <w:szCs w:val="21"/>
                <w:lang w:val="en-US"/>
              </w:rPr>
              <w:t>1</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0E4B1700" w14:textId="77777777" w:rsidR="004B26D1" w:rsidRPr="004B26D1" w:rsidRDefault="004B26D1" w:rsidP="004B26D1">
            <w:pPr>
              <w:rPr>
                <w:sz w:val="21"/>
                <w:szCs w:val="21"/>
                <w:lang w:val="en-US"/>
              </w:rPr>
            </w:pPr>
            <w:r w:rsidRPr="004B26D1">
              <w:rPr>
                <w:sz w:val="21"/>
                <w:szCs w:val="21"/>
                <w:lang w:val="en-US"/>
              </w:rPr>
              <w:t>4</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71BE1ECF" w14:textId="77777777" w:rsidR="004B26D1" w:rsidRPr="004B26D1" w:rsidRDefault="004B26D1" w:rsidP="004B26D1">
            <w:pPr>
              <w:rPr>
                <w:sz w:val="21"/>
                <w:szCs w:val="21"/>
                <w:lang w:val="en-US"/>
              </w:rPr>
            </w:pPr>
            <w:r w:rsidRPr="004B26D1">
              <w:rPr>
                <w:sz w:val="21"/>
                <w:szCs w:val="21"/>
                <w:lang w:val="en-US"/>
              </w:rPr>
              <w:t>15.96</w:t>
            </w:r>
          </w:p>
        </w:tc>
        <w:tc>
          <w:tcPr>
            <w:tcW w:w="1437" w:type="dxa"/>
            <w:tcBorders>
              <w:top w:val="single" w:sz="24"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25B0D3CD" w14:textId="77777777" w:rsidR="004B26D1" w:rsidRPr="004B26D1" w:rsidRDefault="004B26D1" w:rsidP="004B26D1">
            <w:pPr>
              <w:rPr>
                <w:sz w:val="21"/>
                <w:szCs w:val="21"/>
                <w:lang w:val="en-US"/>
              </w:rPr>
            </w:pPr>
            <w:r w:rsidRPr="004B26D1">
              <w:rPr>
                <w:sz w:val="21"/>
                <w:szCs w:val="21"/>
                <w:lang w:val="en-US"/>
              </w:rPr>
              <w:t>15.52</w:t>
            </w:r>
          </w:p>
        </w:tc>
      </w:tr>
      <w:tr w:rsidR="004B26D1" w:rsidRPr="004B26D1" w14:paraId="639ACF47" w14:textId="77777777" w:rsidTr="00157F7F">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7FBD202F" w14:textId="77777777" w:rsidR="004B26D1" w:rsidRPr="004B26D1" w:rsidRDefault="004B26D1" w:rsidP="004B26D1">
            <w:pPr>
              <w:rPr>
                <w:sz w:val="21"/>
                <w:szCs w:val="21"/>
                <w:lang w:val="en-US"/>
              </w:rPr>
            </w:pPr>
            <w:r w:rsidRPr="004B26D1">
              <w:rPr>
                <w:sz w:val="21"/>
                <w:szCs w:val="21"/>
                <w:lang w:val="en-US"/>
              </w:rPr>
              <w:t>SM</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15889CBE" w14:textId="77777777" w:rsidR="004B26D1" w:rsidRPr="004B26D1" w:rsidRDefault="004B26D1" w:rsidP="004B26D1">
            <w:pPr>
              <w:rPr>
                <w:sz w:val="21"/>
                <w:szCs w:val="21"/>
                <w:lang w:val="en-US"/>
              </w:rPr>
            </w:pPr>
            <w:r w:rsidRPr="004B26D1">
              <w:rPr>
                <w:sz w:val="21"/>
                <w:szCs w:val="21"/>
                <w:lang w:val="en-US"/>
              </w:rPr>
              <w:t>11</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34F1EDA1" w14:textId="77777777" w:rsidR="004B26D1" w:rsidRPr="004B26D1" w:rsidRDefault="004B26D1" w:rsidP="004B26D1">
            <w:pPr>
              <w:rPr>
                <w:sz w:val="21"/>
                <w:szCs w:val="21"/>
                <w:lang w:val="en-US"/>
              </w:rPr>
            </w:pPr>
            <w:r w:rsidRPr="004B26D1">
              <w:rPr>
                <w:sz w:val="21"/>
                <w:szCs w:val="21"/>
                <w:lang w:val="en-US"/>
              </w:rPr>
              <w:t>14</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03613B4" w14:textId="77777777" w:rsidR="004B26D1" w:rsidRPr="004B26D1" w:rsidRDefault="004B26D1" w:rsidP="004B26D1">
            <w:pPr>
              <w:rPr>
                <w:sz w:val="21"/>
                <w:szCs w:val="21"/>
                <w:lang w:val="en-US"/>
              </w:rPr>
            </w:pPr>
            <w:r w:rsidRPr="004B26D1">
              <w:rPr>
                <w:sz w:val="21"/>
                <w:szCs w:val="21"/>
                <w:lang w:val="en-US"/>
              </w:rPr>
              <w:t>1.56</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759EAE8A" w14:textId="77777777" w:rsidR="004B26D1" w:rsidRPr="004B26D1" w:rsidRDefault="004B26D1" w:rsidP="004B26D1">
            <w:pPr>
              <w:rPr>
                <w:sz w:val="21"/>
                <w:szCs w:val="21"/>
                <w:lang w:val="en-US"/>
              </w:rPr>
            </w:pPr>
            <w:r w:rsidRPr="004B26D1">
              <w:rPr>
                <w:sz w:val="21"/>
                <w:szCs w:val="21"/>
                <w:lang w:val="en-US"/>
              </w:rPr>
              <w:t>1.22</w:t>
            </w:r>
          </w:p>
        </w:tc>
      </w:tr>
      <w:tr w:rsidR="004B26D1" w:rsidRPr="004B26D1" w14:paraId="4E60493E" w14:textId="77777777" w:rsidTr="00157F7F">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50ECD41" w14:textId="77777777" w:rsidR="004B26D1" w:rsidRPr="004B26D1" w:rsidRDefault="004B26D1" w:rsidP="004B26D1">
            <w:pPr>
              <w:rPr>
                <w:sz w:val="21"/>
                <w:szCs w:val="21"/>
                <w:lang w:val="en-US"/>
              </w:rPr>
            </w:pPr>
            <w:r w:rsidRPr="004B26D1">
              <w:rPr>
                <w:sz w:val="21"/>
                <w:szCs w:val="21"/>
                <w:lang w:val="en-US"/>
              </w:rPr>
              <w:t>SHAP</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3E5171E" w14:textId="77777777" w:rsidR="004B26D1" w:rsidRPr="004B26D1" w:rsidRDefault="004B26D1" w:rsidP="004B26D1">
            <w:pPr>
              <w:rPr>
                <w:sz w:val="21"/>
                <w:szCs w:val="21"/>
                <w:lang w:val="en-US"/>
              </w:rPr>
            </w:pPr>
            <w:r w:rsidRPr="004B26D1">
              <w:rPr>
                <w:sz w:val="21"/>
                <w:szCs w:val="21"/>
                <w:lang w:val="en-US"/>
              </w:rPr>
              <w:t>9</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6B4D84D" w14:textId="77777777" w:rsidR="004B26D1" w:rsidRPr="004B26D1" w:rsidRDefault="004B26D1" w:rsidP="004B26D1">
            <w:pPr>
              <w:rPr>
                <w:sz w:val="21"/>
                <w:szCs w:val="21"/>
                <w:lang w:val="en-US"/>
              </w:rPr>
            </w:pPr>
            <w:r w:rsidRPr="004B26D1">
              <w:rPr>
                <w:sz w:val="21"/>
                <w:szCs w:val="21"/>
                <w:lang w:val="en-US"/>
              </w:rPr>
              <w:t>13</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2DAEC39" w14:textId="77777777" w:rsidR="004B26D1" w:rsidRPr="004B26D1" w:rsidRDefault="004B26D1" w:rsidP="004B26D1">
            <w:pPr>
              <w:rPr>
                <w:sz w:val="21"/>
                <w:szCs w:val="21"/>
                <w:lang w:val="en-US"/>
              </w:rPr>
            </w:pPr>
            <w:r w:rsidRPr="004B26D1">
              <w:rPr>
                <w:sz w:val="21"/>
                <w:szCs w:val="21"/>
                <w:lang w:val="en-US"/>
              </w:rPr>
              <w:t>15.04</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3A50FE9" w14:textId="77777777" w:rsidR="004B26D1" w:rsidRPr="004B26D1" w:rsidRDefault="004B26D1" w:rsidP="004B26D1">
            <w:pPr>
              <w:rPr>
                <w:sz w:val="21"/>
                <w:szCs w:val="21"/>
                <w:lang w:val="en-US"/>
              </w:rPr>
            </w:pPr>
            <w:r w:rsidRPr="004B26D1">
              <w:rPr>
                <w:sz w:val="21"/>
                <w:szCs w:val="21"/>
                <w:lang w:val="en-US"/>
              </w:rPr>
              <w:t>16.08</w:t>
            </w:r>
          </w:p>
        </w:tc>
      </w:tr>
      <w:tr w:rsidR="004B26D1" w:rsidRPr="004B26D1" w14:paraId="15EF17F7" w14:textId="77777777" w:rsidTr="00157F7F">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EE6A311" w14:textId="77777777" w:rsidR="004B26D1" w:rsidRPr="004B26D1" w:rsidRDefault="004B26D1" w:rsidP="004B26D1">
            <w:pPr>
              <w:rPr>
                <w:sz w:val="21"/>
                <w:szCs w:val="21"/>
                <w:lang w:val="en-US"/>
              </w:rPr>
            </w:pPr>
            <w:r w:rsidRPr="004B26D1">
              <w:rPr>
                <w:sz w:val="21"/>
                <w:szCs w:val="21"/>
                <w:lang w:val="en-US"/>
              </w:rPr>
              <w:t>LEMNA</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510AB152" w14:textId="77777777" w:rsidR="004B26D1" w:rsidRPr="004B26D1" w:rsidRDefault="004B26D1" w:rsidP="004B26D1">
            <w:pPr>
              <w:rPr>
                <w:sz w:val="21"/>
                <w:szCs w:val="21"/>
                <w:lang w:val="en-US"/>
              </w:rPr>
            </w:pPr>
            <w:r w:rsidRPr="004B26D1">
              <w:rPr>
                <w:sz w:val="21"/>
                <w:szCs w:val="21"/>
                <w:lang w:val="en-US"/>
              </w:rPr>
              <w:t>7</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22417114" w14:textId="77777777" w:rsidR="004B26D1" w:rsidRPr="004B26D1" w:rsidRDefault="004B26D1" w:rsidP="004B26D1">
            <w:pPr>
              <w:rPr>
                <w:sz w:val="21"/>
                <w:szCs w:val="21"/>
                <w:lang w:val="en-US"/>
              </w:rPr>
            </w:pPr>
            <w:r w:rsidRPr="004B26D1">
              <w:rPr>
                <w:sz w:val="21"/>
                <w:szCs w:val="21"/>
                <w:lang w:val="en-US"/>
              </w:rPr>
              <w:t>9</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39BE162" w14:textId="77777777" w:rsidR="004B26D1" w:rsidRPr="004B26D1" w:rsidRDefault="004B26D1" w:rsidP="004B26D1">
            <w:pPr>
              <w:rPr>
                <w:sz w:val="21"/>
                <w:szCs w:val="21"/>
                <w:lang w:val="en-US"/>
              </w:rPr>
            </w:pPr>
            <w:r w:rsidRPr="004B26D1">
              <w:rPr>
                <w:sz w:val="21"/>
                <w:szCs w:val="21"/>
                <w:lang w:val="en-US"/>
              </w:rPr>
              <w:t>12.77</w:t>
            </w:r>
          </w:p>
        </w:tc>
        <w:tc>
          <w:tcPr>
            <w:tcW w:w="1437" w:type="dxa"/>
            <w:tcBorders>
              <w:top w:val="single" w:sz="8" w:space="0" w:color="FFFFFF"/>
              <w:left w:val="single" w:sz="8" w:space="0" w:color="FFFFFF"/>
              <w:bottom w:val="single" w:sz="8" w:space="0" w:color="FFFFFF"/>
              <w:right w:val="single" w:sz="8" w:space="0" w:color="FFFFFF"/>
            </w:tcBorders>
            <w:shd w:val="clear" w:color="auto" w:fill="EAEDEB"/>
            <w:tcMar>
              <w:top w:w="72" w:type="dxa"/>
              <w:left w:w="144" w:type="dxa"/>
              <w:bottom w:w="72" w:type="dxa"/>
              <w:right w:w="144" w:type="dxa"/>
            </w:tcMar>
            <w:hideMark/>
          </w:tcPr>
          <w:p w14:paraId="4E2253A1" w14:textId="77777777" w:rsidR="004B26D1" w:rsidRPr="004B26D1" w:rsidRDefault="004B26D1" w:rsidP="004B26D1">
            <w:pPr>
              <w:rPr>
                <w:sz w:val="21"/>
                <w:szCs w:val="21"/>
                <w:lang w:val="en-US"/>
              </w:rPr>
            </w:pPr>
            <w:r w:rsidRPr="004B26D1">
              <w:rPr>
                <w:sz w:val="21"/>
                <w:szCs w:val="21"/>
                <w:lang w:val="en-US"/>
              </w:rPr>
              <w:t>13.79</w:t>
            </w:r>
          </w:p>
        </w:tc>
      </w:tr>
      <w:tr w:rsidR="004B26D1" w:rsidRPr="004B26D1" w14:paraId="42C3B624" w14:textId="77777777" w:rsidTr="00157F7F">
        <w:trPr>
          <w:trHeight w:val="377"/>
        </w:trPr>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1077155B" w14:textId="77777777" w:rsidR="004B26D1" w:rsidRPr="004B26D1" w:rsidRDefault="004B26D1" w:rsidP="004B26D1">
            <w:pPr>
              <w:rPr>
                <w:sz w:val="21"/>
                <w:szCs w:val="21"/>
                <w:lang w:val="en-US"/>
              </w:rPr>
            </w:pPr>
            <w:r w:rsidRPr="004B26D1">
              <w:rPr>
                <w:sz w:val="21"/>
                <w:szCs w:val="21"/>
                <w:lang w:val="en-US"/>
              </w:rPr>
              <w:t>Ensamble</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437B077F" w14:textId="77777777" w:rsidR="004B26D1" w:rsidRPr="004B26D1" w:rsidRDefault="004B26D1" w:rsidP="004B26D1">
            <w:pPr>
              <w:rPr>
                <w:sz w:val="21"/>
                <w:szCs w:val="21"/>
                <w:lang w:val="en-US"/>
              </w:rPr>
            </w:pP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1DB58E5" w14:textId="77777777" w:rsidR="004B26D1" w:rsidRPr="004B26D1" w:rsidRDefault="004B26D1" w:rsidP="004B26D1">
            <w:pPr>
              <w:rPr>
                <w:sz w:val="21"/>
                <w:szCs w:val="21"/>
                <w:lang w:val="en-US"/>
              </w:rPr>
            </w:pP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36EE2727" w14:textId="77777777" w:rsidR="004B26D1" w:rsidRPr="004B26D1" w:rsidRDefault="004B26D1" w:rsidP="004B26D1">
            <w:pPr>
              <w:rPr>
                <w:sz w:val="21"/>
                <w:szCs w:val="21"/>
                <w:lang w:val="en-US"/>
              </w:rPr>
            </w:pPr>
            <w:r w:rsidRPr="004B26D1">
              <w:rPr>
                <w:sz w:val="21"/>
                <w:szCs w:val="21"/>
                <w:lang w:val="en-US"/>
              </w:rPr>
              <w:t>2.85</w:t>
            </w:r>
          </w:p>
        </w:tc>
        <w:tc>
          <w:tcPr>
            <w:tcW w:w="1437" w:type="dxa"/>
            <w:tcBorders>
              <w:top w:val="single" w:sz="8" w:space="0" w:color="FFFFFF"/>
              <w:left w:val="single" w:sz="8" w:space="0" w:color="FFFFFF"/>
              <w:bottom w:val="single" w:sz="8" w:space="0" w:color="FFFFFF"/>
              <w:right w:val="single" w:sz="8" w:space="0" w:color="FFFFFF"/>
            </w:tcBorders>
            <w:shd w:val="clear" w:color="auto" w:fill="D1D8D5"/>
            <w:tcMar>
              <w:top w:w="72" w:type="dxa"/>
              <w:left w:w="144" w:type="dxa"/>
              <w:bottom w:w="72" w:type="dxa"/>
              <w:right w:w="144" w:type="dxa"/>
            </w:tcMar>
            <w:hideMark/>
          </w:tcPr>
          <w:p w14:paraId="6960D477" w14:textId="77777777" w:rsidR="004B26D1" w:rsidRPr="004B26D1" w:rsidRDefault="004B26D1" w:rsidP="004B26D1">
            <w:pPr>
              <w:rPr>
                <w:sz w:val="21"/>
                <w:szCs w:val="21"/>
                <w:lang w:val="en-US"/>
              </w:rPr>
            </w:pPr>
            <w:r w:rsidRPr="004B26D1">
              <w:rPr>
                <w:sz w:val="21"/>
                <w:szCs w:val="21"/>
                <w:lang w:val="en-US"/>
              </w:rPr>
              <w:t>1.88</w:t>
            </w:r>
          </w:p>
        </w:tc>
      </w:tr>
    </w:tbl>
    <w:p w14:paraId="14370D91" w14:textId="35594726" w:rsidR="000C7A45" w:rsidRPr="000C7A45" w:rsidRDefault="00A61FB7" w:rsidP="000C7A45">
      <w:pPr>
        <w:rPr>
          <w:lang w:val="en-US"/>
        </w:rPr>
      </w:pPr>
      <w:r>
        <w:rPr>
          <w:lang w:val="en-US"/>
        </w:rPr>
        <w:t xml:space="preserve">Table </w:t>
      </w:r>
      <w:r w:rsidR="00895413">
        <w:rPr>
          <w:lang w:val="en-US"/>
        </w:rPr>
        <w:t>3</w:t>
      </w:r>
      <w:r>
        <w:rPr>
          <w:lang w:val="en-US"/>
        </w:rPr>
        <w:t xml:space="preserve">: Reproduced results </w:t>
      </w:r>
      <w:r w:rsidR="002E3778">
        <w:rPr>
          <w:lang w:val="en-US"/>
        </w:rPr>
        <w:t>– Attribution ranking for attack 1 on SWAT dataset using CNN</w:t>
      </w:r>
    </w:p>
    <w:p w14:paraId="2FC11DE5" w14:textId="77777777" w:rsidR="009B01CA" w:rsidRDefault="009B01CA"/>
    <w:p w14:paraId="2BD59408" w14:textId="77777777" w:rsidR="009B01CA" w:rsidRDefault="009B01CA"/>
    <w:sectPr w:rsidR="009B01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B37E1" w14:textId="77777777" w:rsidR="00523788" w:rsidRDefault="00523788" w:rsidP="009B01CA">
      <w:pPr>
        <w:spacing w:after="0" w:line="240" w:lineRule="auto"/>
      </w:pPr>
      <w:r>
        <w:separator/>
      </w:r>
    </w:p>
  </w:endnote>
  <w:endnote w:type="continuationSeparator" w:id="0">
    <w:p w14:paraId="6030A7E9" w14:textId="77777777" w:rsidR="00523788" w:rsidRDefault="00523788" w:rsidP="009B01CA">
      <w:pPr>
        <w:spacing w:after="0" w:line="240" w:lineRule="auto"/>
      </w:pPr>
      <w:r>
        <w:continuationSeparator/>
      </w:r>
    </w:p>
  </w:endnote>
  <w:endnote w:type="continuationNotice" w:id="1">
    <w:p w14:paraId="21F22177" w14:textId="77777777" w:rsidR="00523788" w:rsidRDefault="00523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A397F" w14:textId="77777777" w:rsidR="00523788" w:rsidRDefault="00523788" w:rsidP="009B01CA">
      <w:pPr>
        <w:spacing w:after="0" w:line="240" w:lineRule="auto"/>
      </w:pPr>
      <w:r>
        <w:separator/>
      </w:r>
    </w:p>
  </w:footnote>
  <w:footnote w:type="continuationSeparator" w:id="0">
    <w:p w14:paraId="4D6993BD" w14:textId="77777777" w:rsidR="00523788" w:rsidRDefault="00523788" w:rsidP="009B01CA">
      <w:pPr>
        <w:spacing w:after="0" w:line="240" w:lineRule="auto"/>
      </w:pPr>
      <w:r>
        <w:continuationSeparator/>
      </w:r>
    </w:p>
  </w:footnote>
  <w:footnote w:type="continuationNotice" w:id="1">
    <w:p w14:paraId="7E66EBE1" w14:textId="77777777" w:rsidR="00523788" w:rsidRDefault="005237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0F0B"/>
    <w:multiLevelType w:val="multilevel"/>
    <w:tmpl w:val="93F4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7946"/>
    <w:multiLevelType w:val="multilevel"/>
    <w:tmpl w:val="63C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5238"/>
    <w:multiLevelType w:val="multilevel"/>
    <w:tmpl w:val="DD66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A4215"/>
    <w:multiLevelType w:val="multilevel"/>
    <w:tmpl w:val="41A4C09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4" w15:restartNumberingAfterBreak="0">
    <w:nsid w:val="10A7167B"/>
    <w:multiLevelType w:val="hybridMultilevel"/>
    <w:tmpl w:val="34DAE646"/>
    <w:lvl w:ilvl="0" w:tplc="BCEAEC2C">
      <w:start w:val="1"/>
      <w:numFmt w:val="bullet"/>
      <w:lvlText w:val="•"/>
      <w:lvlJc w:val="left"/>
      <w:pPr>
        <w:tabs>
          <w:tab w:val="num" w:pos="720"/>
        </w:tabs>
        <w:ind w:left="720" w:hanging="360"/>
      </w:pPr>
      <w:rPr>
        <w:rFonts w:ascii="Times New Roman" w:hAnsi="Times New Roman" w:hint="default"/>
      </w:rPr>
    </w:lvl>
    <w:lvl w:ilvl="1" w:tplc="F0E64D26" w:tentative="1">
      <w:start w:val="1"/>
      <w:numFmt w:val="bullet"/>
      <w:lvlText w:val="•"/>
      <w:lvlJc w:val="left"/>
      <w:pPr>
        <w:tabs>
          <w:tab w:val="num" w:pos="1440"/>
        </w:tabs>
        <w:ind w:left="1440" w:hanging="360"/>
      </w:pPr>
      <w:rPr>
        <w:rFonts w:ascii="Times New Roman" w:hAnsi="Times New Roman" w:hint="default"/>
      </w:rPr>
    </w:lvl>
    <w:lvl w:ilvl="2" w:tplc="37B43C3E" w:tentative="1">
      <w:start w:val="1"/>
      <w:numFmt w:val="bullet"/>
      <w:lvlText w:val="•"/>
      <w:lvlJc w:val="left"/>
      <w:pPr>
        <w:tabs>
          <w:tab w:val="num" w:pos="2160"/>
        </w:tabs>
        <w:ind w:left="2160" w:hanging="360"/>
      </w:pPr>
      <w:rPr>
        <w:rFonts w:ascii="Times New Roman" w:hAnsi="Times New Roman" w:hint="default"/>
      </w:rPr>
    </w:lvl>
    <w:lvl w:ilvl="3" w:tplc="A544CD5C" w:tentative="1">
      <w:start w:val="1"/>
      <w:numFmt w:val="bullet"/>
      <w:lvlText w:val="•"/>
      <w:lvlJc w:val="left"/>
      <w:pPr>
        <w:tabs>
          <w:tab w:val="num" w:pos="2880"/>
        </w:tabs>
        <w:ind w:left="2880" w:hanging="360"/>
      </w:pPr>
      <w:rPr>
        <w:rFonts w:ascii="Times New Roman" w:hAnsi="Times New Roman" w:hint="default"/>
      </w:rPr>
    </w:lvl>
    <w:lvl w:ilvl="4" w:tplc="DE341250" w:tentative="1">
      <w:start w:val="1"/>
      <w:numFmt w:val="bullet"/>
      <w:lvlText w:val="•"/>
      <w:lvlJc w:val="left"/>
      <w:pPr>
        <w:tabs>
          <w:tab w:val="num" w:pos="3600"/>
        </w:tabs>
        <w:ind w:left="3600" w:hanging="360"/>
      </w:pPr>
      <w:rPr>
        <w:rFonts w:ascii="Times New Roman" w:hAnsi="Times New Roman" w:hint="default"/>
      </w:rPr>
    </w:lvl>
    <w:lvl w:ilvl="5" w:tplc="ECB0BF0E" w:tentative="1">
      <w:start w:val="1"/>
      <w:numFmt w:val="bullet"/>
      <w:lvlText w:val="•"/>
      <w:lvlJc w:val="left"/>
      <w:pPr>
        <w:tabs>
          <w:tab w:val="num" w:pos="4320"/>
        </w:tabs>
        <w:ind w:left="4320" w:hanging="360"/>
      </w:pPr>
      <w:rPr>
        <w:rFonts w:ascii="Times New Roman" w:hAnsi="Times New Roman" w:hint="default"/>
      </w:rPr>
    </w:lvl>
    <w:lvl w:ilvl="6" w:tplc="F99A12E0" w:tentative="1">
      <w:start w:val="1"/>
      <w:numFmt w:val="bullet"/>
      <w:lvlText w:val="•"/>
      <w:lvlJc w:val="left"/>
      <w:pPr>
        <w:tabs>
          <w:tab w:val="num" w:pos="5040"/>
        </w:tabs>
        <w:ind w:left="5040" w:hanging="360"/>
      </w:pPr>
      <w:rPr>
        <w:rFonts w:ascii="Times New Roman" w:hAnsi="Times New Roman" w:hint="default"/>
      </w:rPr>
    </w:lvl>
    <w:lvl w:ilvl="7" w:tplc="5D48060E" w:tentative="1">
      <w:start w:val="1"/>
      <w:numFmt w:val="bullet"/>
      <w:lvlText w:val="•"/>
      <w:lvlJc w:val="left"/>
      <w:pPr>
        <w:tabs>
          <w:tab w:val="num" w:pos="5760"/>
        </w:tabs>
        <w:ind w:left="5760" w:hanging="360"/>
      </w:pPr>
      <w:rPr>
        <w:rFonts w:ascii="Times New Roman" w:hAnsi="Times New Roman" w:hint="default"/>
      </w:rPr>
    </w:lvl>
    <w:lvl w:ilvl="8" w:tplc="B7F8126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CA09FA"/>
    <w:multiLevelType w:val="multilevel"/>
    <w:tmpl w:val="E246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14A54"/>
    <w:multiLevelType w:val="multilevel"/>
    <w:tmpl w:val="68C2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82672"/>
    <w:multiLevelType w:val="multilevel"/>
    <w:tmpl w:val="49AA9468"/>
    <w:lvl w:ilvl="0">
      <w:start w:val="1"/>
      <w:numFmt w:val="decimal"/>
      <w:lvlText w:val="%1."/>
      <w:lvlJc w:val="left"/>
      <w:pPr>
        <w:tabs>
          <w:tab w:val="num" w:pos="360"/>
        </w:tabs>
        <w:ind w:left="360" w:hanging="360"/>
      </w:pPr>
    </w:lvl>
    <w:lvl w:ilvl="1" w:tentative="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8" w15:restartNumberingAfterBreak="0">
    <w:nsid w:val="24074EA6"/>
    <w:multiLevelType w:val="hybridMultilevel"/>
    <w:tmpl w:val="D952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C4799"/>
    <w:multiLevelType w:val="multilevel"/>
    <w:tmpl w:val="FC2C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D369E"/>
    <w:multiLevelType w:val="hybridMultilevel"/>
    <w:tmpl w:val="1928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D15B9"/>
    <w:multiLevelType w:val="hybridMultilevel"/>
    <w:tmpl w:val="179E4ED2"/>
    <w:lvl w:ilvl="0" w:tplc="1D4E883A">
      <w:start w:val="1"/>
      <w:numFmt w:val="bullet"/>
      <w:lvlText w:val="•"/>
      <w:lvlJc w:val="left"/>
      <w:pPr>
        <w:tabs>
          <w:tab w:val="num" w:pos="720"/>
        </w:tabs>
        <w:ind w:left="720" w:hanging="360"/>
      </w:pPr>
      <w:rPr>
        <w:rFonts w:ascii="Times New Roman" w:hAnsi="Times New Roman" w:hint="default"/>
      </w:rPr>
    </w:lvl>
    <w:lvl w:ilvl="1" w:tplc="90D83EE4" w:tentative="1">
      <w:start w:val="1"/>
      <w:numFmt w:val="bullet"/>
      <w:lvlText w:val="•"/>
      <w:lvlJc w:val="left"/>
      <w:pPr>
        <w:tabs>
          <w:tab w:val="num" w:pos="1440"/>
        </w:tabs>
        <w:ind w:left="1440" w:hanging="360"/>
      </w:pPr>
      <w:rPr>
        <w:rFonts w:ascii="Times New Roman" w:hAnsi="Times New Roman" w:hint="default"/>
      </w:rPr>
    </w:lvl>
    <w:lvl w:ilvl="2" w:tplc="1610CF48" w:tentative="1">
      <w:start w:val="1"/>
      <w:numFmt w:val="bullet"/>
      <w:lvlText w:val="•"/>
      <w:lvlJc w:val="left"/>
      <w:pPr>
        <w:tabs>
          <w:tab w:val="num" w:pos="2160"/>
        </w:tabs>
        <w:ind w:left="2160" w:hanging="360"/>
      </w:pPr>
      <w:rPr>
        <w:rFonts w:ascii="Times New Roman" w:hAnsi="Times New Roman" w:hint="default"/>
      </w:rPr>
    </w:lvl>
    <w:lvl w:ilvl="3" w:tplc="7EA27DE2" w:tentative="1">
      <w:start w:val="1"/>
      <w:numFmt w:val="bullet"/>
      <w:lvlText w:val="•"/>
      <w:lvlJc w:val="left"/>
      <w:pPr>
        <w:tabs>
          <w:tab w:val="num" w:pos="2880"/>
        </w:tabs>
        <w:ind w:left="2880" w:hanging="360"/>
      </w:pPr>
      <w:rPr>
        <w:rFonts w:ascii="Times New Roman" w:hAnsi="Times New Roman" w:hint="default"/>
      </w:rPr>
    </w:lvl>
    <w:lvl w:ilvl="4" w:tplc="D43805D6" w:tentative="1">
      <w:start w:val="1"/>
      <w:numFmt w:val="bullet"/>
      <w:lvlText w:val="•"/>
      <w:lvlJc w:val="left"/>
      <w:pPr>
        <w:tabs>
          <w:tab w:val="num" w:pos="3600"/>
        </w:tabs>
        <w:ind w:left="3600" w:hanging="360"/>
      </w:pPr>
      <w:rPr>
        <w:rFonts w:ascii="Times New Roman" w:hAnsi="Times New Roman" w:hint="default"/>
      </w:rPr>
    </w:lvl>
    <w:lvl w:ilvl="5" w:tplc="24726B64" w:tentative="1">
      <w:start w:val="1"/>
      <w:numFmt w:val="bullet"/>
      <w:lvlText w:val="•"/>
      <w:lvlJc w:val="left"/>
      <w:pPr>
        <w:tabs>
          <w:tab w:val="num" w:pos="4320"/>
        </w:tabs>
        <w:ind w:left="4320" w:hanging="360"/>
      </w:pPr>
      <w:rPr>
        <w:rFonts w:ascii="Times New Roman" w:hAnsi="Times New Roman" w:hint="default"/>
      </w:rPr>
    </w:lvl>
    <w:lvl w:ilvl="6" w:tplc="5D946E36" w:tentative="1">
      <w:start w:val="1"/>
      <w:numFmt w:val="bullet"/>
      <w:lvlText w:val="•"/>
      <w:lvlJc w:val="left"/>
      <w:pPr>
        <w:tabs>
          <w:tab w:val="num" w:pos="5040"/>
        </w:tabs>
        <w:ind w:left="5040" w:hanging="360"/>
      </w:pPr>
      <w:rPr>
        <w:rFonts w:ascii="Times New Roman" w:hAnsi="Times New Roman" w:hint="default"/>
      </w:rPr>
    </w:lvl>
    <w:lvl w:ilvl="7" w:tplc="8FC868DE" w:tentative="1">
      <w:start w:val="1"/>
      <w:numFmt w:val="bullet"/>
      <w:lvlText w:val="•"/>
      <w:lvlJc w:val="left"/>
      <w:pPr>
        <w:tabs>
          <w:tab w:val="num" w:pos="5760"/>
        </w:tabs>
        <w:ind w:left="5760" w:hanging="360"/>
      </w:pPr>
      <w:rPr>
        <w:rFonts w:ascii="Times New Roman" w:hAnsi="Times New Roman" w:hint="default"/>
      </w:rPr>
    </w:lvl>
    <w:lvl w:ilvl="8" w:tplc="709C72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0892AFF"/>
    <w:multiLevelType w:val="multilevel"/>
    <w:tmpl w:val="72D4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D359F1"/>
    <w:multiLevelType w:val="multilevel"/>
    <w:tmpl w:val="41A4C09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14" w15:restartNumberingAfterBreak="0">
    <w:nsid w:val="46090A44"/>
    <w:multiLevelType w:val="hybridMultilevel"/>
    <w:tmpl w:val="24182240"/>
    <w:lvl w:ilvl="0" w:tplc="4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2AD6"/>
    <w:multiLevelType w:val="multilevel"/>
    <w:tmpl w:val="41A4C09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16" w15:restartNumberingAfterBreak="0">
    <w:nsid w:val="4DEF0492"/>
    <w:multiLevelType w:val="hybridMultilevel"/>
    <w:tmpl w:val="1ED08A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57122A"/>
    <w:multiLevelType w:val="hybridMultilevel"/>
    <w:tmpl w:val="F45E5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A47C47"/>
    <w:multiLevelType w:val="multilevel"/>
    <w:tmpl w:val="41A4C09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19" w15:restartNumberingAfterBreak="0">
    <w:nsid w:val="537B5BB4"/>
    <w:multiLevelType w:val="hybridMultilevel"/>
    <w:tmpl w:val="177A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CD2FA78">
      <w:start w:val="1"/>
      <w:numFmt w:val="bullet"/>
      <w:lvlText w:val="-"/>
      <w:lvlJc w:val="left"/>
      <w:pPr>
        <w:ind w:left="2160" w:hanging="360"/>
      </w:pPr>
      <w:rPr>
        <w:rFonts w:ascii="Aptos" w:eastAsiaTheme="minorHAnsi"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B75DE"/>
    <w:multiLevelType w:val="hybridMultilevel"/>
    <w:tmpl w:val="CF267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9A57C7"/>
    <w:multiLevelType w:val="hybridMultilevel"/>
    <w:tmpl w:val="702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C35FD"/>
    <w:multiLevelType w:val="hybridMultilevel"/>
    <w:tmpl w:val="BC709C84"/>
    <w:lvl w:ilvl="0" w:tplc="E12A9D2E">
      <w:start w:val="1"/>
      <w:numFmt w:val="bullet"/>
      <w:lvlText w:val="•"/>
      <w:lvlJc w:val="left"/>
      <w:pPr>
        <w:tabs>
          <w:tab w:val="num" w:pos="720"/>
        </w:tabs>
        <w:ind w:left="720" w:hanging="360"/>
      </w:pPr>
      <w:rPr>
        <w:rFonts w:ascii="Times New Roman" w:hAnsi="Times New Roman" w:hint="default"/>
      </w:rPr>
    </w:lvl>
    <w:lvl w:ilvl="1" w:tplc="91CE0D66" w:tentative="1">
      <w:start w:val="1"/>
      <w:numFmt w:val="bullet"/>
      <w:lvlText w:val="•"/>
      <w:lvlJc w:val="left"/>
      <w:pPr>
        <w:tabs>
          <w:tab w:val="num" w:pos="1440"/>
        </w:tabs>
        <w:ind w:left="1440" w:hanging="360"/>
      </w:pPr>
      <w:rPr>
        <w:rFonts w:ascii="Times New Roman" w:hAnsi="Times New Roman" w:hint="default"/>
      </w:rPr>
    </w:lvl>
    <w:lvl w:ilvl="2" w:tplc="5518F88C" w:tentative="1">
      <w:start w:val="1"/>
      <w:numFmt w:val="bullet"/>
      <w:lvlText w:val="•"/>
      <w:lvlJc w:val="left"/>
      <w:pPr>
        <w:tabs>
          <w:tab w:val="num" w:pos="2160"/>
        </w:tabs>
        <w:ind w:left="2160" w:hanging="360"/>
      </w:pPr>
      <w:rPr>
        <w:rFonts w:ascii="Times New Roman" w:hAnsi="Times New Roman" w:hint="default"/>
      </w:rPr>
    </w:lvl>
    <w:lvl w:ilvl="3" w:tplc="B39AA17A" w:tentative="1">
      <w:start w:val="1"/>
      <w:numFmt w:val="bullet"/>
      <w:lvlText w:val="•"/>
      <w:lvlJc w:val="left"/>
      <w:pPr>
        <w:tabs>
          <w:tab w:val="num" w:pos="2880"/>
        </w:tabs>
        <w:ind w:left="2880" w:hanging="360"/>
      </w:pPr>
      <w:rPr>
        <w:rFonts w:ascii="Times New Roman" w:hAnsi="Times New Roman" w:hint="default"/>
      </w:rPr>
    </w:lvl>
    <w:lvl w:ilvl="4" w:tplc="58D69744" w:tentative="1">
      <w:start w:val="1"/>
      <w:numFmt w:val="bullet"/>
      <w:lvlText w:val="•"/>
      <w:lvlJc w:val="left"/>
      <w:pPr>
        <w:tabs>
          <w:tab w:val="num" w:pos="3600"/>
        </w:tabs>
        <w:ind w:left="3600" w:hanging="360"/>
      </w:pPr>
      <w:rPr>
        <w:rFonts w:ascii="Times New Roman" w:hAnsi="Times New Roman" w:hint="default"/>
      </w:rPr>
    </w:lvl>
    <w:lvl w:ilvl="5" w:tplc="A52ABE50" w:tentative="1">
      <w:start w:val="1"/>
      <w:numFmt w:val="bullet"/>
      <w:lvlText w:val="•"/>
      <w:lvlJc w:val="left"/>
      <w:pPr>
        <w:tabs>
          <w:tab w:val="num" w:pos="4320"/>
        </w:tabs>
        <w:ind w:left="4320" w:hanging="360"/>
      </w:pPr>
      <w:rPr>
        <w:rFonts w:ascii="Times New Roman" w:hAnsi="Times New Roman" w:hint="default"/>
      </w:rPr>
    </w:lvl>
    <w:lvl w:ilvl="6" w:tplc="7820FEFC" w:tentative="1">
      <w:start w:val="1"/>
      <w:numFmt w:val="bullet"/>
      <w:lvlText w:val="•"/>
      <w:lvlJc w:val="left"/>
      <w:pPr>
        <w:tabs>
          <w:tab w:val="num" w:pos="5040"/>
        </w:tabs>
        <w:ind w:left="5040" w:hanging="360"/>
      </w:pPr>
      <w:rPr>
        <w:rFonts w:ascii="Times New Roman" w:hAnsi="Times New Roman" w:hint="default"/>
      </w:rPr>
    </w:lvl>
    <w:lvl w:ilvl="7" w:tplc="AC18C192" w:tentative="1">
      <w:start w:val="1"/>
      <w:numFmt w:val="bullet"/>
      <w:lvlText w:val="•"/>
      <w:lvlJc w:val="left"/>
      <w:pPr>
        <w:tabs>
          <w:tab w:val="num" w:pos="5760"/>
        </w:tabs>
        <w:ind w:left="5760" w:hanging="360"/>
      </w:pPr>
      <w:rPr>
        <w:rFonts w:ascii="Times New Roman" w:hAnsi="Times New Roman" w:hint="default"/>
      </w:rPr>
    </w:lvl>
    <w:lvl w:ilvl="8" w:tplc="82CEBF4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6577A3"/>
    <w:multiLevelType w:val="hybridMultilevel"/>
    <w:tmpl w:val="8A101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81BFE"/>
    <w:multiLevelType w:val="hybridMultilevel"/>
    <w:tmpl w:val="4B4E6D38"/>
    <w:lvl w:ilvl="0" w:tplc="640202F8">
      <w:start w:val="1"/>
      <w:numFmt w:val="bullet"/>
      <w:lvlText w:val="•"/>
      <w:lvlJc w:val="left"/>
      <w:pPr>
        <w:tabs>
          <w:tab w:val="num" w:pos="720"/>
        </w:tabs>
        <w:ind w:left="720" w:hanging="360"/>
      </w:pPr>
      <w:rPr>
        <w:rFonts w:ascii="Times New Roman" w:hAnsi="Times New Roman" w:hint="default"/>
      </w:rPr>
    </w:lvl>
    <w:lvl w:ilvl="1" w:tplc="63AEA6D0" w:tentative="1">
      <w:start w:val="1"/>
      <w:numFmt w:val="bullet"/>
      <w:lvlText w:val="•"/>
      <w:lvlJc w:val="left"/>
      <w:pPr>
        <w:tabs>
          <w:tab w:val="num" w:pos="1440"/>
        </w:tabs>
        <w:ind w:left="1440" w:hanging="360"/>
      </w:pPr>
      <w:rPr>
        <w:rFonts w:ascii="Times New Roman" w:hAnsi="Times New Roman" w:hint="default"/>
      </w:rPr>
    </w:lvl>
    <w:lvl w:ilvl="2" w:tplc="2070F048" w:tentative="1">
      <w:start w:val="1"/>
      <w:numFmt w:val="bullet"/>
      <w:lvlText w:val="•"/>
      <w:lvlJc w:val="left"/>
      <w:pPr>
        <w:tabs>
          <w:tab w:val="num" w:pos="2160"/>
        </w:tabs>
        <w:ind w:left="2160" w:hanging="360"/>
      </w:pPr>
      <w:rPr>
        <w:rFonts w:ascii="Times New Roman" w:hAnsi="Times New Roman" w:hint="default"/>
      </w:rPr>
    </w:lvl>
    <w:lvl w:ilvl="3" w:tplc="7B0ACA42" w:tentative="1">
      <w:start w:val="1"/>
      <w:numFmt w:val="bullet"/>
      <w:lvlText w:val="•"/>
      <w:lvlJc w:val="left"/>
      <w:pPr>
        <w:tabs>
          <w:tab w:val="num" w:pos="2880"/>
        </w:tabs>
        <w:ind w:left="2880" w:hanging="360"/>
      </w:pPr>
      <w:rPr>
        <w:rFonts w:ascii="Times New Roman" w:hAnsi="Times New Roman" w:hint="default"/>
      </w:rPr>
    </w:lvl>
    <w:lvl w:ilvl="4" w:tplc="C70249F6" w:tentative="1">
      <w:start w:val="1"/>
      <w:numFmt w:val="bullet"/>
      <w:lvlText w:val="•"/>
      <w:lvlJc w:val="left"/>
      <w:pPr>
        <w:tabs>
          <w:tab w:val="num" w:pos="3600"/>
        </w:tabs>
        <w:ind w:left="3600" w:hanging="360"/>
      </w:pPr>
      <w:rPr>
        <w:rFonts w:ascii="Times New Roman" w:hAnsi="Times New Roman" w:hint="default"/>
      </w:rPr>
    </w:lvl>
    <w:lvl w:ilvl="5" w:tplc="B9046798" w:tentative="1">
      <w:start w:val="1"/>
      <w:numFmt w:val="bullet"/>
      <w:lvlText w:val="•"/>
      <w:lvlJc w:val="left"/>
      <w:pPr>
        <w:tabs>
          <w:tab w:val="num" w:pos="4320"/>
        </w:tabs>
        <w:ind w:left="4320" w:hanging="360"/>
      </w:pPr>
      <w:rPr>
        <w:rFonts w:ascii="Times New Roman" w:hAnsi="Times New Roman" w:hint="default"/>
      </w:rPr>
    </w:lvl>
    <w:lvl w:ilvl="6" w:tplc="C93CAB34" w:tentative="1">
      <w:start w:val="1"/>
      <w:numFmt w:val="bullet"/>
      <w:lvlText w:val="•"/>
      <w:lvlJc w:val="left"/>
      <w:pPr>
        <w:tabs>
          <w:tab w:val="num" w:pos="5040"/>
        </w:tabs>
        <w:ind w:left="5040" w:hanging="360"/>
      </w:pPr>
      <w:rPr>
        <w:rFonts w:ascii="Times New Roman" w:hAnsi="Times New Roman" w:hint="default"/>
      </w:rPr>
    </w:lvl>
    <w:lvl w:ilvl="7" w:tplc="7BA2668C" w:tentative="1">
      <w:start w:val="1"/>
      <w:numFmt w:val="bullet"/>
      <w:lvlText w:val="•"/>
      <w:lvlJc w:val="left"/>
      <w:pPr>
        <w:tabs>
          <w:tab w:val="num" w:pos="5760"/>
        </w:tabs>
        <w:ind w:left="5760" w:hanging="360"/>
      </w:pPr>
      <w:rPr>
        <w:rFonts w:ascii="Times New Roman" w:hAnsi="Times New Roman" w:hint="default"/>
      </w:rPr>
    </w:lvl>
    <w:lvl w:ilvl="8" w:tplc="9E70D7D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54162E"/>
    <w:multiLevelType w:val="multilevel"/>
    <w:tmpl w:val="41A4C09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26" w15:restartNumberingAfterBreak="0">
    <w:nsid w:val="6FFC6B6F"/>
    <w:multiLevelType w:val="hybridMultilevel"/>
    <w:tmpl w:val="D096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C218E4"/>
    <w:multiLevelType w:val="multilevel"/>
    <w:tmpl w:val="3EE0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60F16"/>
    <w:multiLevelType w:val="multilevel"/>
    <w:tmpl w:val="CE5A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90B3B"/>
    <w:multiLevelType w:val="multilevel"/>
    <w:tmpl w:val="1B5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A3731"/>
    <w:multiLevelType w:val="multilevel"/>
    <w:tmpl w:val="41A4C09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873"/>
        </w:tabs>
        <w:ind w:left="873" w:hanging="360"/>
      </w:pPr>
    </w:lvl>
    <w:lvl w:ilvl="2" w:tentative="1">
      <w:start w:val="1"/>
      <w:numFmt w:val="decimal"/>
      <w:lvlText w:val="%3."/>
      <w:lvlJc w:val="left"/>
      <w:pPr>
        <w:tabs>
          <w:tab w:val="num" w:pos="1593"/>
        </w:tabs>
        <w:ind w:left="1593" w:hanging="360"/>
      </w:pPr>
    </w:lvl>
    <w:lvl w:ilvl="3" w:tentative="1">
      <w:start w:val="1"/>
      <w:numFmt w:val="decimal"/>
      <w:lvlText w:val="%4."/>
      <w:lvlJc w:val="left"/>
      <w:pPr>
        <w:tabs>
          <w:tab w:val="num" w:pos="2313"/>
        </w:tabs>
        <w:ind w:left="2313" w:hanging="360"/>
      </w:pPr>
    </w:lvl>
    <w:lvl w:ilvl="4" w:tentative="1">
      <w:start w:val="1"/>
      <w:numFmt w:val="decimal"/>
      <w:lvlText w:val="%5."/>
      <w:lvlJc w:val="left"/>
      <w:pPr>
        <w:tabs>
          <w:tab w:val="num" w:pos="3033"/>
        </w:tabs>
        <w:ind w:left="3033" w:hanging="360"/>
      </w:pPr>
    </w:lvl>
    <w:lvl w:ilvl="5" w:tentative="1">
      <w:start w:val="1"/>
      <w:numFmt w:val="decimal"/>
      <w:lvlText w:val="%6."/>
      <w:lvlJc w:val="left"/>
      <w:pPr>
        <w:tabs>
          <w:tab w:val="num" w:pos="3753"/>
        </w:tabs>
        <w:ind w:left="3753" w:hanging="360"/>
      </w:pPr>
    </w:lvl>
    <w:lvl w:ilvl="6" w:tentative="1">
      <w:start w:val="1"/>
      <w:numFmt w:val="decimal"/>
      <w:lvlText w:val="%7."/>
      <w:lvlJc w:val="left"/>
      <w:pPr>
        <w:tabs>
          <w:tab w:val="num" w:pos="4473"/>
        </w:tabs>
        <w:ind w:left="447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31" w15:restartNumberingAfterBreak="0">
    <w:nsid w:val="7F7175DA"/>
    <w:multiLevelType w:val="hybridMultilevel"/>
    <w:tmpl w:val="D920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92318">
    <w:abstractNumId w:val="28"/>
  </w:num>
  <w:num w:numId="2" w16cid:durableId="997072463">
    <w:abstractNumId w:val="12"/>
  </w:num>
  <w:num w:numId="3" w16cid:durableId="1644116288">
    <w:abstractNumId w:val="0"/>
  </w:num>
  <w:num w:numId="4" w16cid:durableId="1003051128">
    <w:abstractNumId w:val="27"/>
  </w:num>
  <w:num w:numId="5" w16cid:durableId="802507845">
    <w:abstractNumId w:val="1"/>
  </w:num>
  <w:num w:numId="6" w16cid:durableId="761681883">
    <w:abstractNumId w:val="6"/>
  </w:num>
  <w:num w:numId="7" w16cid:durableId="728654134">
    <w:abstractNumId w:val="9"/>
  </w:num>
  <w:num w:numId="8" w16cid:durableId="1591743292">
    <w:abstractNumId w:val="8"/>
  </w:num>
  <w:num w:numId="9" w16cid:durableId="1761946954">
    <w:abstractNumId w:val="10"/>
  </w:num>
  <w:num w:numId="10" w16cid:durableId="208230028">
    <w:abstractNumId w:val="31"/>
  </w:num>
  <w:num w:numId="11" w16cid:durableId="1922831988">
    <w:abstractNumId w:val="7"/>
  </w:num>
  <w:num w:numId="12" w16cid:durableId="1639259709">
    <w:abstractNumId w:val="16"/>
  </w:num>
  <w:num w:numId="13" w16cid:durableId="2082478113">
    <w:abstractNumId w:val="19"/>
  </w:num>
  <w:num w:numId="14" w16cid:durableId="723792761">
    <w:abstractNumId w:val="29"/>
  </w:num>
  <w:num w:numId="15" w16cid:durableId="2020229880">
    <w:abstractNumId w:val="23"/>
  </w:num>
  <w:num w:numId="16" w16cid:durableId="857308771">
    <w:abstractNumId w:val="11"/>
  </w:num>
  <w:num w:numId="17" w16cid:durableId="1098939656">
    <w:abstractNumId w:val="22"/>
  </w:num>
  <w:num w:numId="18" w16cid:durableId="652871952">
    <w:abstractNumId w:val="4"/>
  </w:num>
  <w:num w:numId="19" w16cid:durableId="1647391692">
    <w:abstractNumId w:val="21"/>
  </w:num>
  <w:num w:numId="20" w16cid:durableId="878392643">
    <w:abstractNumId w:val="15"/>
  </w:num>
  <w:num w:numId="21" w16cid:durableId="116992273">
    <w:abstractNumId w:val="30"/>
  </w:num>
  <w:num w:numId="22" w16cid:durableId="2054428188">
    <w:abstractNumId w:val="20"/>
  </w:num>
  <w:num w:numId="23" w16cid:durableId="973220665">
    <w:abstractNumId w:val="25"/>
  </w:num>
  <w:num w:numId="24" w16cid:durableId="2002653515">
    <w:abstractNumId w:val="3"/>
  </w:num>
  <w:num w:numId="25" w16cid:durableId="28187468">
    <w:abstractNumId w:val="26"/>
  </w:num>
  <w:num w:numId="26" w16cid:durableId="338629754">
    <w:abstractNumId w:val="2"/>
  </w:num>
  <w:num w:numId="27" w16cid:durableId="830949793">
    <w:abstractNumId w:val="17"/>
  </w:num>
  <w:num w:numId="28" w16cid:durableId="926115178">
    <w:abstractNumId w:val="5"/>
  </w:num>
  <w:num w:numId="29" w16cid:durableId="2027437704">
    <w:abstractNumId w:val="13"/>
  </w:num>
  <w:num w:numId="30" w16cid:durableId="1844321663">
    <w:abstractNumId w:val="18"/>
  </w:num>
  <w:num w:numId="31" w16cid:durableId="2069915419">
    <w:abstractNumId w:val="14"/>
  </w:num>
  <w:num w:numId="32" w16cid:durableId="20672166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AD"/>
    <w:rsid w:val="0000390F"/>
    <w:rsid w:val="0001540E"/>
    <w:rsid w:val="0001661D"/>
    <w:rsid w:val="00021E3F"/>
    <w:rsid w:val="00025C3A"/>
    <w:rsid w:val="00031295"/>
    <w:rsid w:val="00032AFA"/>
    <w:rsid w:val="00033880"/>
    <w:rsid w:val="00035A65"/>
    <w:rsid w:val="00044E9A"/>
    <w:rsid w:val="0005189E"/>
    <w:rsid w:val="000578AA"/>
    <w:rsid w:val="00066136"/>
    <w:rsid w:val="000713F1"/>
    <w:rsid w:val="00084B90"/>
    <w:rsid w:val="00090CBE"/>
    <w:rsid w:val="00092484"/>
    <w:rsid w:val="00093875"/>
    <w:rsid w:val="000938D6"/>
    <w:rsid w:val="00096F23"/>
    <w:rsid w:val="000A5D59"/>
    <w:rsid w:val="000B1A88"/>
    <w:rsid w:val="000B546C"/>
    <w:rsid w:val="000B6A07"/>
    <w:rsid w:val="000B6CE3"/>
    <w:rsid w:val="000C0E16"/>
    <w:rsid w:val="000C0F58"/>
    <w:rsid w:val="000C7A45"/>
    <w:rsid w:val="000D5EE6"/>
    <w:rsid w:val="000D7113"/>
    <w:rsid w:val="000D7D74"/>
    <w:rsid w:val="000E7580"/>
    <w:rsid w:val="000F00AB"/>
    <w:rsid w:val="000F0476"/>
    <w:rsid w:val="00104EED"/>
    <w:rsid w:val="00120136"/>
    <w:rsid w:val="00121EB5"/>
    <w:rsid w:val="001262CA"/>
    <w:rsid w:val="00130979"/>
    <w:rsid w:val="001330FF"/>
    <w:rsid w:val="00140B6B"/>
    <w:rsid w:val="0014310F"/>
    <w:rsid w:val="001435D0"/>
    <w:rsid w:val="0014525C"/>
    <w:rsid w:val="00154465"/>
    <w:rsid w:val="00157937"/>
    <w:rsid w:val="00157F7F"/>
    <w:rsid w:val="00165127"/>
    <w:rsid w:val="0016747E"/>
    <w:rsid w:val="00175E48"/>
    <w:rsid w:val="001900AF"/>
    <w:rsid w:val="00193C7F"/>
    <w:rsid w:val="001A55A3"/>
    <w:rsid w:val="001A5CDA"/>
    <w:rsid w:val="001A5F5B"/>
    <w:rsid w:val="001B5D54"/>
    <w:rsid w:val="001C01BD"/>
    <w:rsid w:val="001C6EF5"/>
    <w:rsid w:val="001D0D33"/>
    <w:rsid w:val="001F07A6"/>
    <w:rsid w:val="001F2FA7"/>
    <w:rsid w:val="001F3034"/>
    <w:rsid w:val="001F3FCF"/>
    <w:rsid w:val="001F46EC"/>
    <w:rsid w:val="001F541A"/>
    <w:rsid w:val="001F6CFD"/>
    <w:rsid w:val="00202A49"/>
    <w:rsid w:val="00207269"/>
    <w:rsid w:val="0020765C"/>
    <w:rsid w:val="00221495"/>
    <w:rsid w:val="0024051B"/>
    <w:rsid w:val="00254B07"/>
    <w:rsid w:val="00263473"/>
    <w:rsid w:val="00280922"/>
    <w:rsid w:val="00283B57"/>
    <w:rsid w:val="00284293"/>
    <w:rsid w:val="00291848"/>
    <w:rsid w:val="002977F0"/>
    <w:rsid w:val="002A1146"/>
    <w:rsid w:val="002A228D"/>
    <w:rsid w:val="002A23B9"/>
    <w:rsid w:val="002A6500"/>
    <w:rsid w:val="002A7457"/>
    <w:rsid w:val="002C51E6"/>
    <w:rsid w:val="002D3E0F"/>
    <w:rsid w:val="002E282C"/>
    <w:rsid w:val="002E3778"/>
    <w:rsid w:val="002F12DD"/>
    <w:rsid w:val="002F3252"/>
    <w:rsid w:val="003056C4"/>
    <w:rsid w:val="00310788"/>
    <w:rsid w:val="00314E9F"/>
    <w:rsid w:val="0031707E"/>
    <w:rsid w:val="003223B7"/>
    <w:rsid w:val="003224F1"/>
    <w:rsid w:val="003267D6"/>
    <w:rsid w:val="00332B40"/>
    <w:rsid w:val="00333B2D"/>
    <w:rsid w:val="0034716D"/>
    <w:rsid w:val="00354096"/>
    <w:rsid w:val="00360308"/>
    <w:rsid w:val="003609F7"/>
    <w:rsid w:val="00365C85"/>
    <w:rsid w:val="00371F22"/>
    <w:rsid w:val="00381CA0"/>
    <w:rsid w:val="0038643D"/>
    <w:rsid w:val="0039173C"/>
    <w:rsid w:val="003A4E6B"/>
    <w:rsid w:val="003A5C1B"/>
    <w:rsid w:val="003B6967"/>
    <w:rsid w:val="003C0CAA"/>
    <w:rsid w:val="003C3DC2"/>
    <w:rsid w:val="003E2B29"/>
    <w:rsid w:val="003E4499"/>
    <w:rsid w:val="003E778E"/>
    <w:rsid w:val="004001FF"/>
    <w:rsid w:val="0040041B"/>
    <w:rsid w:val="004023E2"/>
    <w:rsid w:val="00402CC8"/>
    <w:rsid w:val="004048F3"/>
    <w:rsid w:val="004229B6"/>
    <w:rsid w:val="00422B3C"/>
    <w:rsid w:val="004231DB"/>
    <w:rsid w:val="00431308"/>
    <w:rsid w:val="00431F0E"/>
    <w:rsid w:val="00440080"/>
    <w:rsid w:val="00441518"/>
    <w:rsid w:val="004438BD"/>
    <w:rsid w:val="004439FF"/>
    <w:rsid w:val="00444BB8"/>
    <w:rsid w:val="00444E16"/>
    <w:rsid w:val="004503C9"/>
    <w:rsid w:val="00474741"/>
    <w:rsid w:val="004751D3"/>
    <w:rsid w:val="004757EF"/>
    <w:rsid w:val="00490EC5"/>
    <w:rsid w:val="004915CA"/>
    <w:rsid w:val="004929C4"/>
    <w:rsid w:val="0049427D"/>
    <w:rsid w:val="00494B55"/>
    <w:rsid w:val="00497270"/>
    <w:rsid w:val="0049776F"/>
    <w:rsid w:val="004B26D1"/>
    <w:rsid w:val="004B2935"/>
    <w:rsid w:val="004B3635"/>
    <w:rsid w:val="004B6ADC"/>
    <w:rsid w:val="004C03FE"/>
    <w:rsid w:val="004C0C77"/>
    <w:rsid w:val="004C4816"/>
    <w:rsid w:val="004D49B6"/>
    <w:rsid w:val="004E6425"/>
    <w:rsid w:val="004F6673"/>
    <w:rsid w:val="00506BDD"/>
    <w:rsid w:val="00521EA3"/>
    <w:rsid w:val="00523788"/>
    <w:rsid w:val="00523C9A"/>
    <w:rsid w:val="00523D01"/>
    <w:rsid w:val="0053145C"/>
    <w:rsid w:val="00535D0A"/>
    <w:rsid w:val="00540F00"/>
    <w:rsid w:val="00547175"/>
    <w:rsid w:val="00560041"/>
    <w:rsid w:val="00561ED1"/>
    <w:rsid w:val="0056431D"/>
    <w:rsid w:val="00571231"/>
    <w:rsid w:val="00571DD0"/>
    <w:rsid w:val="00573F34"/>
    <w:rsid w:val="005751EE"/>
    <w:rsid w:val="00577B81"/>
    <w:rsid w:val="0058773E"/>
    <w:rsid w:val="0059083C"/>
    <w:rsid w:val="00590CAC"/>
    <w:rsid w:val="00591A79"/>
    <w:rsid w:val="005A0DE9"/>
    <w:rsid w:val="005A2BAD"/>
    <w:rsid w:val="005A3E4C"/>
    <w:rsid w:val="005A50B3"/>
    <w:rsid w:val="005A5F32"/>
    <w:rsid w:val="005B16B6"/>
    <w:rsid w:val="005B6A43"/>
    <w:rsid w:val="005B7B76"/>
    <w:rsid w:val="005C4EAF"/>
    <w:rsid w:val="005C66D3"/>
    <w:rsid w:val="005D3218"/>
    <w:rsid w:val="005E1FEC"/>
    <w:rsid w:val="005E3284"/>
    <w:rsid w:val="005F0B82"/>
    <w:rsid w:val="005F19BB"/>
    <w:rsid w:val="005F5BAF"/>
    <w:rsid w:val="00604C93"/>
    <w:rsid w:val="006116DD"/>
    <w:rsid w:val="006179C4"/>
    <w:rsid w:val="00617D46"/>
    <w:rsid w:val="0063329F"/>
    <w:rsid w:val="00633E17"/>
    <w:rsid w:val="00641226"/>
    <w:rsid w:val="0065518D"/>
    <w:rsid w:val="0065563F"/>
    <w:rsid w:val="00665DF1"/>
    <w:rsid w:val="00672E3C"/>
    <w:rsid w:val="0067628E"/>
    <w:rsid w:val="00676C1E"/>
    <w:rsid w:val="00681354"/>
    <w:rsid w:val="00683462"/>
    <w:rsid w:val="006938E8"/>
    <w:rsid w:val="00696404"/>
    <w:rsid w:val="00697B97"/>
    <w:rsid w:val="006A37BC"/>
    <w:rsid w:val="006C3FFA"/>
    <w:rsid w:val="006D0C11"/>
    <w:rsid w:val="006D17D5"/>
    <w:rsid w:val="006D4A46"/>
    <w:rsid w:val="006E1D9C"/>
    <w:rsid w:val="006F6ADD"/>
    <w:rsid w:val="006F7FDD"/>
    <w:rsid w:val="0070039C"/>
    <w:rsid w:val="00700732"/>
    <w:rsid w:val="00702186"/>
    <w:rsid w:val="0071005A"/>
    <w:rsid w:val="00711769"/>
    <w:rsid w:val="0071405D"/>
    <w:rsid w:val="00722E3B"/>
    <w:rsid w:val="00735039"/>
    <w:rsid w:val="00735C08"/>
    <w:rsid w:val="00744ED2"/>
    <w:rsid w:val="0075384A"/>
    <w:rsid w:val="00754A8C"/>
    <w:rsid w:val="007551BD"/>
    <w:rsid w:val="00784047"/>
    <w:rsid w:val="007861D9"/>
    <w:rsid w:val="00787377"/>
    <w:rsid w:val="00793261"/>
    <w:rsid w:val="00797ADB"/>
    <w:rsid w:val="007A784C"/>
    <w:rsid w:val="007B2658"/>
    <w:rsid w:val="007B43D5"/>
    <w:rsid w:val="007B5C4D"/>
    <w:rsid w:val="007D1A1D"/>
    <w:rsid w:val="007D4FC4"/>
    <w:rsid w:val="007D508F"/>
    <w:rsid w:val="007D61AC"/>
    <w:rsid w:val="007F4122"/>
    <w:rsid w:val="007F4693"/>
    <w:rsid w:val="007F6B81"/>
    <w:rsid w:val="007F6E95"/>
    <w:rsid w:val="008111CB"/>
    <w:rsid w:val="00814768"/>
    <w:rsid w:val="00814FC4"/>
    <w:rsid w:val="00821A4B"/>
    <w:rsid w:val="00822367"/>
    <w:rsid w:val="00826722"/>
    <w:rsid w:val="008415E2"/>
    <w:rsid w:val="0085488F"/>
    <w:rsid w:val="00857F7C"/>
    <w:rsid w:val="0086208E"/>
    <w:rsid w:val="008639D0"/>
    <w:rsid w:val="00876C49"/>
    <w:rsid w:val="008912F4"/>
    <w:rsid w:val="00895413"/>
    <w:rsid w:val="0089751D"/>
    <w:rsid w:val="008A1A60"/>
    <w:rsid w:val="008A7F17"/>
    <w:rsid w:val="008B18B2"/>
    <w:rsid w:val="008B212C"/>
    <w:rsid w:val="008C53F8"/>
    <w:rsid w:val="008C638C"/>
    <w:rsid w:val="008D26E4"/>
    <w:rsid w:val="008E4A38"/>
    <w:rsid w:val="008F1DF9"/>
    <w:rsid w:val="008F7ED0"/>
    <w:rsid w:val="00902087"/>
    <w:rsid w:val="00906A55"/>
    <w:rsid w:val="00920C03"/>
    <w:rsid w:val="00921ED4"/>
    <w:rsid w:val="00931E50"/>
    <w:rsid w:val="00942CB9"/>
    <w:rsid w:val="009459E9"/>
    <w:rsid w:val="00954295"/>
    <w:rsid w:val="00954B5A"/>
    <w:rsid w:val="00955341"/>
    <w:rsid w:val="009560FA"/>
    <w:rsid w:val="00961043"/>
    <w:rsid w:val="00963AD9"/>
    <w:rsid w:val="00972330"/>
    <w:rsid w:val="009812AE"/>
    <w:rsid w:val="0098345D"/>
    <w:rsid w:val="009924AF"/>
    <w:rsid w:val="009A05B3"/>
    <w:rsid w:val="009A2994"/>
    <w:rsid w:val="009A46BB"/>
    <w:rsid w:val="009A5E5A"/>
    <w:rsid w:val="009B01CA"/>
    <w:rsid w:val="009B3D15"/>
    <w:rsid w:val="009B4721"/>
    <w:rsid w:val="009B52C3"/>
    <w:rsid w:val="009C1675"/>
    <w:rsid w:val="009D3D02"/>
    <w:rsid w:val="009E56E2"/>
    <w:rsid w:val="009E7AFA"/>
    <w:rsid w:val="009F22D7"/>
    <w:rsid w:val="009F6C19"/>
    <w:rsid w:val="00A00639"/>
    <w:rsid w:val="00A11E7B"/>
    <w:rsid w:val="00A257E9"/>
    <w:rsid w:val="00A42036"/>
    <w:rsid w:val="00A46AD3"/>
    <w:rsid w:val="00A50B33"/>
    <w:rsid w:val="00A544EF"/>
    <w:rsid w:val="00A61FB7"/>
    <w:rsid w:val="00A63D74"/>
    <w:rsid w:val="00A76FB8"/>
    <w:rsid w:val="00A77306"/>
    <w:rsid w:val="00A81E60"/>
    <w:rsid w:val="00A845D2"/>
    <w:rsid w:val="00A86DEE"/>
    <w:rsid w:val="00A87239"/>
    <w:rsid w:val="00A87486"/>
    <w:rsid w:val="00A91795"/>
    <w:rsid w:val="00AA5D9B"/>
    <w:rsid w:val="00AB0F5A"/>
    <w:rsid w:val="00AB59E9"/>
    <w:rsid w:val="00AB5D66"/>
    <w:rsid w:val="00AC529C"/>
    <w:rsid w:val="00AD692F"/>
    <w:rsid w:val="00AF32DF"/>
    <w:rsid w:val="00AF6427"/>
    <w:rsid w:val="00AF751E"/>
    <w:rsid w:val="00B0088B"/>
    <w:rsid w:val="00B032C1"/>
    <w:rsid w:val="00B1352B"/>
    <w:rsid w:val="00B13F11"/>
    <w:rsid w:val="00B21125"/>
    <w:rsid w:val="00B3577E"/>
    <w:rsid w:val="00B5153E"/>
    <w:rsid w:val="00B576D7"/>
    <w:rsid w:val="00B577C8"/>
    <w:rsid w:val="00B777C0"/>
    <w:rsid w:val="00B83D9C"/>
    <w:rsid w:val="00B91AB7"/>
    <w:rsid w:val="00B97CBD"/>
    <w:rsid w:val="00BC45E1"/>
    <w:rsid w:val="00BC5196"/>
    <w:rsid w:val="00BC7071"/>
    <w:rsid w:val="00BD3E0D"/>
    <w:rsid w:val="00BD5132"/>
    <w:rsid w:val="00BE6C0E"/>
    <w:rsid w:val="00BE77F8"/>
    <w:rsid w:val="00BF7F2E"/>
    <w:rsid w:val="00C04FA0"/>
    <w:rsid w:val="00C0638B"/>
    <w:rsid w:val="00C073A0"/>
    <w:rsid w:val="00C12FC7"/>
    <w:rsid w:val="00C31B84"/>
    <w:rsid w:val="00C366B6"/>
    <w:rsid w:val="00C44FC6"/>
    <w:rsid w:val="00C450E8"/>
    <w:rsid w:val="00C51616"/>
    <w:rsid w:val="00C52CC8"/>
    <w:rsid w:val="00C60F20"/>
    <w:rsid w:val="00C62731"/>
    <w:rsid w:val="00C752CF"/>
    <w:rsid w:val="00C773C8"/>
    <w:rsid w:val="00C83381"/>
    <w:rsid w:val="00C872BC"/>
    <w:rsid w:val="00C94BB7"/>
    <w:rsid w:val="00C95C3B"/>
    <w:rsid w:val="00CA3E20"/>
    <w:rsid w:val="00CB2DDB"/>
    <w:rsid w:val="00CB3018"/>
    <w:rsid w:val="00CB6786"/>
    <w:rsid w:val="00CC6109"/>
    <w:rsid w:val="00CD1457"/>
    <w:rsid w:val="00CD3A8F"/>
    <w:rsid w:val="00CD70D4"/>
    <w:rsid w:val="00CD785E"/>
    <w:rsid w:val="00CE3299"/>
    <w:rsid w:val="00CE3A7E"/>
    <w:rsid w:val="00CE60C4"/>
    <w:rsid w:val="00CE6FCC"/>
    <w:rsid w:val="00D01A5C"/>
    <w:rsid w:val="00D02A6A"/>
    <w:rsid w:val="00D069D4"/>
    <w:rsid w:val="00D13F48"/>
    <w:rsid w:val="00D230AF"/>
    <w:rsid w:val="00D2376E"/>
    <w:rsid w:val="00D320C6"/>
    <w:rsid w:val="00D413EB"/>
    <w:rsid w:val="00D437CA"/>
    <w:rsid w:val="00D45542"/>
    <w:rsid w:val="00D46F14"/>
    <w:rsid w:val="00D76B74"/>
    <w:rsid w:val="00D8499E"/>
    <w:rsid w:val="00DB2D61"/>
    <w:rsid w:val="00DB53DF"/>
    <w:rsid w:val="00DC0966"/>
    <w:rsid w:val="00DC1BC3"/>
    <w:rsid w:val="00DD45C4"/>
    <w:rsid w:val="00DE5648"/>
    <w:rsid w:val="00DE5EB5"/>
    <w:rsid w:val="00DE6E9A"/>
    <w:rsid w:val="00DF62B2"/>
    <w:rsid w:val="00E02E26"/>
    <w:rsid w:val="00E11109"/>
    <w:rsid w:val="00E20F28"/>
    <w:rsid w:val="00E30518"/>
    <w:rsid w:val="00E30E94"/>
    <w:rsid w:val="00E35123"/>
    <w:rsid w:val="00E3567B"/>
    <w:rsid w:val="00E425C6"/>
    <w:rsid w:val="00E45E21"/>
    <w:rsid w:val="00E5217E"/>
    <w:rsid w:val="00E53867"/>
    <w:rsid w:val="00E559D5"/>
    <w:rsid w:val="00E64726"/>
    <w:rsid w:val="00E64D96"/>
    <w:rsid w:val="00E71B3E"/>
    <w:rsid w:val="00E73DC9"/>
    <w:rsid w:val="00E85FEA"/>
    <w:rsid w:val="00E87141"/>
    <w:rsid w:val="00E92BF9"/>
    <w:rsid w:val="00E95A45"/>
    <w:rsid w:val="00EA63E1"/>
    <w:rsid w:val="00EB05DC"/>
    <w:rsid w:val="00EB4781"/>
    <w:rsid w:val="00EC0AFC"/>
    <w:rsid w:val="00EC27A5"/>
    <w:rsid w:val="00EC46B7"/>
    <w:rsid w:val="00EC5673"/>
    <w:rsid w:val="00ED6B2A"/>
    <w:rsid w:val="00EE5331"/>
    <w:rsid w:val="00EF7AA5"/>
    <w:rsid w:val="00F04588"/>
    <w:rsid w:val="00F0735F"/>
    <w:rsid w:val="00F16452"/>
    <w:rsid w:val="00F16ED8"/>
    <w:rsid w:val="00F24DA0"/>
    <w:rsid w:val="00F253B4"/>
    <w:rsid w:val="00F4131D"/>
    <w:rsid w:val="00F52EB1"/>
    <w:rsid w:val="00F5479C"/>
    <w:rsid w:val="00F634A4"/>
    <w:rsid w:val="00F655C4"/>
    <w:rsid w:val="00F658EA"/>
    <w:rsid w:val="00F72CB9"/>
    <w:rsid w:val="00F7435B"/>
    <w:rsid w:val="00F8137A"/>
    <w:rsid w:val="00F908E8"/>
    <w:rsid w:val="00F91098"/>
    <w:rsid w:val="00F96AA3"/>
    <w:rsid w:val="00F96CB6"/>
    <w:rsid w:val="00F96CFA"/>
    <w:rsid w:val="00FA0249"/>
    <w:rsid w:val="00FB1C07"/>
    <w:rsid w:val="00FB3FE0"/>
    <w:rsid w:val="00FB7AE4"/>
    <w:rsid w:val="00FC08AB"/>
    <w:rsid w:val="00FC108B"/>
    <w:rsid w:val="00FC64C3"/>
    <w:rsid w:val="00FD34EB"/>
    <w:rsid w:val="00FE1CC5"/>
    <w:rsid w:val="00FE3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54E"/>
  <w15:chartTrackingRefBased/>
  <w15:docId w15:val="{6CABBE6E-9E86-4474-B89E-EA998C33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B5"/>
  </w:style>
  <w:style w:type="paragraph" w:styleId="Heading1">
    <w:name w:val="heading 1"/>
    <w:basedOn w:val="Normal"/>
    <w:next w:val="Normal"/>
    <w:link w:val="Heading1Char"/>
    <w:uiPriority w:val="9"/>
    <w:qFormat/>
    <w:rsid w:val="005A2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BAD"/>
    <w:rPr>
      <w:rFonts w:eastAsiaTheme="majorEastAsia" w:cstheme="majorBidi"/>
      <w:color w:val="272727" w:themeColor="text1" w:themeTint="D8"/>
    </w:rPr>
  </w:style>
  <w:style w:type="paragraph" w:styleId="Title">
    <w:name w:val="Title"/>
    <w:basedOn w:val="Normal"/>
    <w:next w:val="Normal"/>
    <w:link w:val="TitleChar"/>
    <w:uiPriority w:val="10"/>
    <w:qFormat/>
    <w:rsid w:val="005A2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BAD"/>
    <w:pPr>
      <w:spacing w:before="160"/>
      <w:jc w:val="center"/>
    </w:pPr>
    <w:rPr>
      <w:i/>
      <w:iCs/>
      <w:color w:val="404040" w:themeColor="text1" w:themeTint="BF"/>
    </w:rPr>
  </w:style>
  <w:style w:type="character" w:customStyle="1" w:styleId="QuoteChar">
    <w:name w:val="Quote Char"/>
    <w:basedOn w:val="DefaultParagraphFont"/>
    <w:link w:val="Quote"/>
    <w:uiPriority w:val="29"/>
    <w:rsid w:val="005A2BAD"/>
    <w:rPr>
      <w:i/>
      <w:iCs/>
      <w:color w:val="404040" w:themeColor="text1" w:themeTint="BF"/>
    </w:rPr>
  </w:style>
  <w:style w:type="paragraph" w:styleId="ListParagraph">
    <w:name w:val="List Paragraph"/>
    <w:basedOn w:val="Normal"/>
    <w:uiPriority w:val="34"/>
    <w:qFormat/>
    <w:rsid w:val="005A2BAD"/>
    <w:pPr>
      <w:ind w:left="720"/>
      <w:contextualSpacing/>
    </w:pPr>
  </w:style>
  <w:style w:type="character" w:styleId="IntenseEmphasis">
    <w:name w:val="Intense Emphasis"/>
    <w:basedOn w:val="DefaultParagraphFont"/>
    <w:uiPriority w:val="21"/>
    <w:qFormat/>
    <w:rsid w:val="005A2BAD"/>
    <w:rPr>
      <w:i/>
      <w:iCs/>
      <w:color w:val="0F4761" w:themeColor="accent1" w:themeShade="BF"/>
    </w:rPr>
  </w:style>
  <w:style w:type="paragraph" w:styleId="IntenseQuote">
    <w:name w:val="Intense Quote"/>
    <w:basedOn w:val="Normal"/>
    <w:next w:val="Normal"/>
    <w:link w:val="IntenseQuoteChar"/>
    <w:uiPriority w:val="30"/>
    <w:qFormat/>
    <w:rsid w:val="005A2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BAD"/>
    <w:rPr>
      <w:i/>
      <w:iCs/>
      <w:color w:val="0F4761" w:themeColor="accent1" w:themeShade="BF"/>
    </w:rPr>
  </w:style>
  <w:style w:type="character" w:styleId="IntenseReference">
    <w:name w:val="Intense Reference"/>
    <w:basedOn w:val="DefaultParagraphFont"/>
    <w:uiPriority w:val="32"/>
    <w:qFormat/>
    <w:rsid w:val="005A2BAD"/>
    <w:rPr>
      <w:b/>
      <w:bCs/>
      <w:smallCaps/>
      <w:color w:val="0F4761" w:themeColor="accent1" w:themeShade="BF"/>
      <w:spacing w:val="5"/>
    </w:rPr>
  </w:style>
  <w:style w:type="paragraph" w:styleId="Header">
    <w:name w:val="header"/>
    <w:basedOn w:val="Normal"/>
    <w:link w:val="HeaderChar"/>
    <w:uiPriority w:val="99"/>
    <w:unhideWhenUsed/>
    <w:rsid w:val="009B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CA"/>
  </w:style>
  <w:style w:type="paragraph" w:styleId="Footer">
    <w:name w:val="footer"/>
    <w:basedOn w:val="Normal"/>
    <w:link w:val="FooterChar"/>
    <w:uiPriority w:val="99"/>
    <w:unhideWhenUsed/>
    <w:rsid w:val="009B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CA"/>
  </w:style>
  <w:style w:type="character" w:styleId="Hyperlink">
    <w:name w:val="Hyperlink"/>
    <w:basedOn w:val="DefaultParagraphFont"/>
    <w:uiPriority w:val="99"/>
    <w:unhideWhenUsed/>
    <w:rsid w:val="00CD70D4"/>
    <w:rPr>
      <w:color w:val="467886" w:themeColor="hyperlink"/>
      <w:u w:val="single"/>
    </w:rPr>
  </w:style>
  <w:style w:type="character" w:styleId="UnresolvedMention">
    <w:name w:val="Unresolved Mention"/>
    <w:basedOn w:val="DefaultParagraphFont"/>
    <w:uiPriority w:val="99"/>
    <w:semiHidden/>
    <w:unhideWhenUsed/>
    <w:rsid w:val="00CD70D4"/>
    <w:rPr>
      <w:color w:val="605E5C"/>
      <w:shd w:val="clear" w:color="auto" w:fill="E1DFDD"/>
    </w:rPr>
  </w:style>
  <w:style w:type="paragraph" w:styleId="NormalWeb">
    <w:name w:val="Normal (Web)"/>
    <w:basedOn w:val="Normal"/>
    <w:uiPriority w:val="99"/>
    <w:semiHidden/>
    <w:unhideWhenUsed/>
    <w:rsid w:val="004001FF"/>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938">
      <w:bodyDiv w:val="1"/>
      <w:marLeft w:val="0"/>
      <w:marRight w:val="0"/>
      <w:marTop w:val="0"/>
      <w:marBottom w:val="0"/>
      <w:divBdr>
        <w:top w:val="none" w:sz="0" w:space="0" w:color="auto"/>
        <w:left w:val="none" w:sz="0" w:space="0" w:color="auto"/>
        <w:bottom w:val="none" w:sz="0" w:space="0" w:color="auto"/>
        <w:right w:val="none" w:sz="0" w:space="0" w:color="auto"/>
      </w:divBdr>
      <w:divsChild>
        <w:div w:id="529609568">
          <w:marLeft w:val="0"/>
          <w:marRight w:val="0"/>
          <w:marTop w:val="0"/>
          <w:marBottom w:val="0"/>
          <w:divBdr>
            <w:top w:val="none" w:sz="0" w:space="0" w:color="auto"/>
            <w:left w:val="none" w:sz="0" w:space="0" w:color="auto"/>
            <w:bottom w:val="none" w:sz="0" w:space="0" w:color="auto"/>
            <w:right w:val="none" w:sz="0" w:space="0" w:color="auto"/>
          </w:divBdr>
          <w:divsChild>
            <w:div w:id="3340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9214">
      <w:bodyDiv w:val="1"/>
      <w:marLeft w:val="0"/>
      <w:marRight w:val="0"/>
      <w:marTop w:val="0"/>
      <w:marBottom w:val="0"/>
      <w:divBdr>
        <w:top w:val="none" w:sz="0" w:space="0" w:color="auto"/>
        <w:left w:val="none" w:sz="0" w:space="0" w:color="auto"/>
        <w:bottom w:val="none" w:sz="0" w:space="0" w:color="auto"/>
        <w:right w:val="none" w:sz="0" w:space="0" w:color="auto"/>
      </w:divBdr>
      <w:divsChild>
        <w:div w:id="1118183693">
          <w:marLeft w:val="0"/>
          <w:marRight w:val="0"/>
          <w:marTop w:val="0"/>
          <w:marBottom w:val="0"/>
          <w:divBdr>
            <w:top w:val="none" w:sz="0" w:space="0" w:color="auto"/>
            <w:left w:val="none" w:sz="0" w:space="0" w:color="auto"/>
            <w:bottom w:val="none" w:sz="0" w:space="0" w:color="auto"/>
            <w:right w:val="none" w:sz="0" w:space="0" w:color="auto"/>
          </w:divBdr>
          <w:divsChild>
            <w:div w:id="533425842">
              <w:marLeft w:val="0"/>
              <w:marRight w:val="0"/>
              <w:marTop w:val="0"/>
              <w:marBottom w:val="0"/>
              <w:divBdr>
                <w:top w:val="none" w:sz="0" w:space="0" w:color="auto"/>
                <w:left w:val="none" w:sz="0" w:space="0" w:color="auto"/>
                <w:bottom w:val="none" w:sz="0" w:space="0" w:color="auto"/>
                <w:right w:val="none" w:sz="0" w:space="0" w:color="auto"/>
              </w:divBdr>
              <w:divsChild>
                <w:div w:id="995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023">
      <w:bodyDiv w:val="1"/>
      <w:marLeft w:val="0"/>
      <w:marRight w:val="0"/>
      <w:marTop w:val="0"/>
      <w:marBottom w:val="0"/>
      <w:divBdr>
        <w:top w:val="none" w:sz="0" w:space="0" w:color="auto"/>
        <w:left w:val="none" w:sz="0" w:space="0" w:color="auto"/>
        <w:bottom w:val="none" w:sz="0" w:space="0" w:color="auto"/>
        <w:right w:val="none" w:sz="0" w:space="0" w:color="auto"/>
      </w:divBdr>
    </w:div>
    <w:div w:id="90392105">
      <w:bodyDiv w:val="1"/>
      <w:marLeft w:val="0"/>
      <w:marRight w:val="0"/>
      <w:marTop w:val="0"/>
      <w:marBottom w:val="0"/>
      <w:divBdr>
        <w:top w:val="none" w:sz="0" w:space="0" w:color="auto"/>
        <w:left w:val="none" w:sz="0" w:space="0" w:color="auto"/>
        <w:bottom w:val="none" w:sz="0" w:space="0" w:color="auto"/>
        <w:right w:val="none" w:sz="0" w:space="0" w:color="auto"/>
      </w:divBdr>
    </w:div>
    <w:div w:id="96753704">
      <w:bodyDiv w:val="1"/>
      <w:marLeft w:val="0"/>
      <w:marRight w:val="0"/>
      <w:marTop w:val="0"/>
      <w:marBottom w:val="0"/>
      <w:divBdr>
        <w:top w:val="none" w:sz="0" w:space="0" w:color="auto"/>
        <w:left w:val="none" w:sz="0" w:space="0" w:color="auto"/>
        <w:bottom w:val="none" w:sz="0" w:space="0" w:color="auto"/>
        <w:right w:val="none" w:sz="0" w:space="0" w:color="auto"/>
      </w:divBdr>
      <w:divsChild>
        <w:div w:id="424962586">
          <w:marLeft w:val="0"/>
          <w:marRight w:val="0"/>
          <w:marTop w:val="0"/>
          <w:marBottom w:val="0"/>
          <w:divBdr>
            <w:top w:val="none" w:sz="0" w:space="0" w:color="auto"/>
            <w:left w:val="none" w:sz="0" w:space="0" w:color="auto"/>
            <w:bottom w:val="none" w:sz="0" w:space="0" w:color="auto"/>
            <w:right w:val="none" w:sz="0" w:space="0" w:color="auto"/>
          </w:divBdr>
          <w:divsChild>
            <w:div w:id="547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676">
      <w:bodyDiv w:val="1"/>
      <w:marLeft w:val="0"/>
      <w:marRight w:val="0"/>
      <w:marTop w:val="0"/>
      <w:marBottom w:val="0"/>
      <w:divBdr>
        <w:top w:val="none" w:sz="0" w:space="0" w:color="auto"/>
        <w:left w:val="none" w:sz="0" w:space="0" w:color="auto"/>
        <w:bottom w:val="none" w:sz="0" w:space="0" w:color="auto"/>
        <w:right w:val="none" w:sz="0" w:space="0" w:color="auto"/>
      </w:divBdr>
    </w:div>
    <w:div w:id="109520828">
      <w:bodyDiv w:val="1"/>
      <w:marLeft w:val="0"/>
      <w:marRight w:val="0"/>
      <w:marTop w:val="0"/>
      <w:marBottom w:val="0"/>
      <w:divBdr>
        <w:top w:val="none" w:sz="0" w:space="0" w:color="auto"/>
        <w:left w:val="none" w:sz="0" w:space="0" w:color="auto"/>
        <w:bottom w:val="none" w:sz="0" w:space="0" w:color="auto"/>
        <w:right w:val="none" w:sz="0" w:space="0" w:color="auto"/>
      </w:divBdr>
      <w:divsChild>
        <w:div w:id="572812192">
          <w:marLeft w:val="0"/>
          <w:marRight w:val="0"/>
          <w:marTop w:val="0"/>
          <w:marBottom w:val="0"/>
          <w:divBdr>
            <w:top w:val="none" w:sz="0" w:space="0" w:color="auto"/>
            <w:left w:val="none" w:sz="0" w:space="0" w:color="auto"/>
            <w:bottom w:val="none" w:sz="0" w:space="0" w:color="auto"/>
            <w:right w:val="none" w:sz="0" w:space="0" w:color="auto"/>
          </w:divBdr>
          <w:divsChild>
            <w:div w:id="969744354">
              <w:marLeft w:val="0"/>
              <w:marRight w:val="0"/>
              <w:marTop w:val="0"/>
              <w:marBottom w:val="0"/>
              <w:divBdr>
                <w:top w:val="none" w:sz="0" w:space="0" w:color="auto"/>
                <w:left w:val="none" w:sz="0" w:space="0" w:color="auto"/>
                <w:bottom w:val="none" w:sz="0" w:space="0" w:color="auto"/>
                <w:right w:val="none" w:sz="0" w:space="0" w:color="auto"/>
              </w:divBdr>
              <w:divsChild>
                <w:div w:id="8426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257">
      <w:bodyDiv w:val="1"/>
      <w:marLeft w:val="0"/>
      <w:marRight w:val="0"/>
      <w:marTop w:val="0"/>
      <w:marBottom w:val="0"/>
      <w:divBdr>
        <w:top w:val="none" w:sz="0" w:space="0" w:color="auto"/>
        <w:left w:val="none" w:sz="0" w:space="0" w:color="auto"/>
        <w:bottom w:val="none" w:sz="0" w:space="0" w:color="auto"/>
        <w:right w:val="none" w:sz="0" w:space="0" w:color="auto"/>
      </w:divBdr>
      <w:divsChild>
        <w:div w:id="348068879">
          <w:marLeft w:val="0"/>
          <w:marRight w:val="0"/>
          <w:marTop w:val="0"/>
          <w:marBottom w:val="0"/>
          <w:divBdr>
            <w:top w:val="none" w:sz="0" w:space="0" w:color="auto"/>
            <w:left w:val="none" w:sz="0" w:space="0" w:color="auto"/>
            <w:bottom w:val="none" w:sz="0" w:space="0" w:color="auto"/>
            <w:right w:val="none" w:sz="0" w:space="0" w:color="auto"/>
          </w:divBdr>
          <w:divsChild>
            <w:div w:id="350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4595">
      <w:bodyDiv w:val="1"/>
      <w:marLeft w:val="0"/>
      <w:marRight w:val="0"/>
      <w:marTop w:val="0"/>
      <w:marBottom w:val="0"/>
      <w:divBdr>
        <w:top w:val="none" w:sz="0" w:space="0" w:color="auto"/>
        <w:left w:val="none" w:sz="0" w:space="0" w:color="auto"/>
        <w:bottom w:val="none" w:sz="0" w:space="0" w:color="auto"/>
        <w:right w:val="none" w:sz="0" w:space="0" w:color="auto"/>
      </w:divBdr>
      <w:divsChild>
        <w:div w:id="1515028389">
          <w:marLeft w:val="547"/>
          <w:marRight w:val="0"/>
          <w:marTop w:val="0"/>
          <w:marBottom w:val="0"/>
          <w:divBdr>
            <w:top w:val="none" w:sz="0" w:space="0" w:color="auto"/>
            <w:left w:val="none" w:sz="0" w:space="0" w:color="auto"/>
            <w:bottom w:val="none" w:sz="0" w:space="0" w:color="auto"/>
            <w:right w:val="none" w:sz="0" w:space="0" w:color="auto"/>
          </w:divBdr>
        </w:div>
      </w:divsChild>
    </w:div>
    <w:div w:id="169561824">
      <w:bodyDiv w:val="1"/>
      <w:marLeft w:val="0"/>
      <w:marRight w:val="0"/>
      <w:marTop w:val="0"/>
      <w:marBottom w:val="0"/>
      <w:divBdr>
        <w:top w:val="none" w:sz="0" w:space="0" w:color="auto"/>
        <w:left w:val="none" w:sz="0" w:space="0" w:color="auto"/>
        <w:bottom w:val="none" w:sz="0" w:space="0" w:color="auto"/>
        <w:right w:val="none" w:sz="0" w:space="0" w:color="auto"/>
      </w:divBdr>
    </w:div>
    <w:div w:id="190920751">
      <w:bodyDiv w:val="1"/>
      <w:marLeft w:val="0"/>
      <w:marRight w:val="0"/>
      <w:marTop w:val="0"/>
      <w:marBottom w:val="0"/>
      <w:divBdr>
        <w:top w:val="none" w:sz="0" w:space="0" w:color="auto"/>
        <w:left w:val="none" w:sz="0" w:space="0" w:color="auto"/>
        <w:bottom w:val="none" w:sz="0" w:space="0" w:color="auto"/>
        <w:right w:val="none" w:sz="0" w:space="0" w:color="auto"/>
      </w:divBdr>
    </w:div>
    <w:div w:id="228542408">
      <w:bodyDiv w:val="1"/>
      <w:marLeft w:val="0"/>
      <w:marRight w:val="0"/>
      <w:marTop w:val="0"/>
      <w:marBottom w:val="0"/>
      <w:divBdr>
        <w:top w:val="none" w:sz="0" w:space="0" w:color="auto"/>
        <w:left w:val="none" w:sz="0" w:space="0" w:color="auto"/>
        <w:bottom w:val="none" w:sz="0" w:space="0" w:color="auto"/>
        <w:right w:val="none" w:sz="0" w:space="0" w:color="auto"/>
      </w:divBdr>
      <w:divsChild>
        <w:div w:id="399638588">
          <w:marLeft w:val="0"/>
          <w:marRight w:val="0"/>
          <w:marTop w:val="0"/>
          <w:marBottom w:val="0"/>
          <w:divBdr>
            <w:top w:val="none" w:sz="0" w:space="0" w:color="auto"/>
            <w:left w:val="none" w:sz="0" w:space="0" w:color="auto"/>
            <w:bottom w:val="none" w:sz="0" w:space="0" w:color="auto"/>
            <w:right w:val="none" w:sz="0" w:space="0" w:color="auto"/>
          </w:divBdr>
          <w:divsChild>
            <w:div w:id="1774204258">
              <w:marLeft w:val="0"/>
              <w:marRight w:val="0"/>
              <w:marTop w:val="0"/>
              <w:marBottom w:val="0"/>
              <w:divBdr>
                <w:top w:val="none" w:sz="0" w:space="0" w:color="auto"/>
                <w:left w:val="none" w:sz="0" w:space="0" w:color="auto"/>
                <w:bottom w:val="none" w:sz="0" w:space="0" w:color="auto"/>
                <w:right w:val="none" w:sz="0" w:space="0" w:color="auto"/>
              </w:divBdr>
              <w:divsChild>
                <w:div w:id="9443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25555">
      <w:bodyDiv w:val="1"/>
      <w:marLeft w:val="0"/>
      <w:marRight w:val="0"/>
      <w:marTop w:val="0"/>
      <w:marBottom w:val="0"/>
      <w:divBdr>
        <w:top w:val="none" w:sz="0" w:space="0" w:color="auto"/>
        <w:left w:val="none" w:sz="0" w:space="0" w:color="auto"/>
        <w:bottom w:val="none" w:sz="0" w:space="0" w:color="auto"/>
        <w:right w:val="none" w:sz="0" w:space="0" w:color="auto"/>
      </w:divBdr>
      <w:divsChild>
        <w:div w:id="1295912381">
          <w:marLeft w:val="0"/>
          <w:marRight w:val="0"/>
          <w:marTop w:val="0"/>
          <w:marBottom w:val="0"/>
          <w:divBdr>
            <w:top w:val="none" w:sz="0" w:space="0" w:color="auto"/>
            <w:left w:val="none" w:sz="0" w:space="0" w:color="auto"/>
            <w:bottom w:val="none" w:sz="0" w:space="0" w:color="auto"/>
            <w:right w:val="none" w:sz="0" w:space="0" w:color="auto"/>
          </w:divBdr>
          <w:divsChild>
            <w:div w:id="5389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3139">
      <w:bodyDiv w:val="1"/>
      <w:marLeft w:val="0"/>
      <w:marRight w:val="0"/>
      <w:marTop w:val="0"/>
      <w:marBottom w:val="0"/>
      <w:divBdr>
        <w:top w:val="none" w:sz="0" w:space="0" w:color="auto"/>
        <w:left w:val="none" w:sz="0" w:space="0" w:color="auto"/>
        <w:bottom w:val="none" w:sz="0" w:space="0" w:color="auto"/>
        <w:right w:val="none" w:sz="0" w:space="0" w:color="auto"/>
      </w:divBdr>
    </w:div>
    <w:div w:id="304818369">
      <w:bodyDiv w:val="1"/>
      <w:marLeft w:val="0"/>
      <w:marRight w:val="0"/>
      <w:marTop w:val="0"/>
      <w:marBottom w:val="0"/>
      <w:divBdr>
        <w:top w:val="none" w:sz="0" w:space="0" w:color="auto"/>
        <w:left w:val="none" w:sz="0" w:space="0" w:color="auto"/>
        <w:bottom w:val="none" w:sz="0" w:space="0" w:color="auto"/>
        <w:right w:val="none" w:sz="0" w:space="0" w:color="auto"/>
      </w:divBdr>
      <w:divsChild>
        <w:div w:id="882909727">
          <w:marLeft w:val="0"/>
          <w:marRight w:val="0"/>
          <w:marTop w:val="0"/>
          <w:marBottom w:val="0"/>
          <w:divBdr>
            <w:top w:val="none" w:sz="0" w:space="0" w:color="auto"/>
            <w:left w:val="none" w:sz="0" w:space="0" w:color="auto"/>
            <w:bottom w:val="none" w:sz="0" w:space="0" w:color="auto"/>
            <w:right w:val="none" w:sz="0" w:space="0" w:color="auto"/>
          </w:divBdr>
          <w:divsChild>
            <w:div w:id="19644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59">
      <w:bodyDiv w:val="1"/>
      <w:marLeft w:val="0"/>
      <w:marRight w:val="0"/>
      <w:marTop w:val="0"/>
      <w:marBottom w:val="0"/>
      <w:divBdr>
        <w:top w:val="none" w:sz="0" w:space="0" w:color="auto"/>
        <w:left w:val="none" w:sz="0" w:space="0" w:color="auto"/>
        <w:bottom w:val="none" w:sz="0" w:space="0" w:color="auto"/>
        <w:right w:val="none" w:sz="0" w:space="0" w:color="auto"/>
      </w:divBdr>
    </w:div>
    <w:div w:id="335621735">
      <w:bodyDiv w:val="1"/>
      <w:marLeft w:val="0"/>
      <w:marRight w:val="0"/>
      <w:marTop w:val="0"/>
      <w:marBottom w:val="0"/>
      <w:divBdr>
        <w:top w:val="none" w:sz="0" w:space="0" w:color="auto"/>
        <w:left w:val="none" w:sz="0" w:space="0" w:color="auto"/>
        <w:bottom w:val="none" w:sz="0" w:space="0" w:color="auto"/>
        <w:right w:val="none" w:sz="0" w:space="0" w:color="auto"/>
      </w:divBdr>
    </w:div>
    <w:div w:id="351801693">
      <w:bodyDiv w:val="1"/>
      <w:marLeft w:val="0"/>
      <w:marRight w:val="0"/>
      <w:marTop w:val="0"/>
      <w:marBottom w:val="0"/>
      <w:divBdr>
        <w:top w:val="none" w:sz="0" w:space="0" w:color="auto"/>
        <w:left w:val="none" w:sz="0" w:space="0" w:color="auto"/>
        <w:bottom w:val="none" w:sz="0" w:space="0" w:color="auto"/>
        <w:right w:val="none" w:sz="0" w:space="0" w:color="auto"/>
      </w:divBdr>
    </w:div>
    <w:div w:id="354116730">
      <w:bodyDiv w:val="1"/>
      <w:marLeft w:val="0"/>
      <w:marRight w:val="0"/>
      <w:marTop w:val="0"/>
      <w:marBottom w:val="0"/>
      <w:divBdr>
        <w:top w:val="none" w:sz="0" w:space="0" w:color="auto"/>
        <w:left w:val="none" w:sz="0" w:space="0" w:color="auto"/>
        <w:bottom w:val="none" w:sz="0" w:space="0" w:color="auto"/>
        <w:right w:val="none" w:sz="0" w:space="0" w:color="auto"/>
      </w:divBdr>
    </w:div>
    <w:div w:id="398556330">
      <w:bodyDiv w:val="1"/>
      <w:marLeft w:val="0"/>
      <w:marRight w:val="0"/>
      <w:marTop w:val="0"/>
      <w:marBottom w:val="0"/>
      <w:divBdr>
        <w:top w:val="none" w:sz="0" w:space="0" w:color="auto"/>
        <w:left w:val="none" w:sz="0" w:space="0" w:color="auto"/>
        <w:bottom w:val="none" w:sz="0" w:space="0" w:color="auto"/>
        <w:right w:val="none" w:sz="0" w:space="0" w:color="auto"/>
      </w:divBdr>
      <w:divsChild>
        <w:div w:id="1099106779">
          <w:marLeft w:val="0"/>
          <w:marRight w:val="0"/>
          <w:marTop w:val="0"/>
          <w:marBottom w:val="0"/>
          <w:divBdr>
            <w:top w:val="none" w:sz="0" w:space="0" w:color="auto"/>
            <w:left w:val="none" w:sz="0" w:space="0" w:color="auto"/>
            <w:bottom w:val="none" w:sz="0" w:space="0" w:color="auto"/>
            <w:right w:val="none" w:sz="0" w:space="0" w:color="auto"/>
          </w:divBdr>
          <w:divsChild>
            <w:div w:id="44187300">
              <w:marLeft w:val="0"/>
              <w:marRight w:val="0"/>
              <w:marTop w:val="0"/>
              <w:marBottom w:val="0"/>
              <w:divBdr>
                <w:top w:val="none" w:sz="0" w:space="0" w:color="auto"/>
                <w:left w:val="none" w:sz="0" w:space="0" w:color="auto"/>
                <w:bottom w:val="none" w:sz="0" w:space="0" w:color="auto"/>
                <w:right w:val="none" w:sz="0" w:space="0" w:color="auto"/>
              </w:divBdr>
              <w:divsChild>
                <w:div w:id="6934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0918">
      <w:bodyDiv w:val="1"/>
      <w:marLeft w:val="0"/>
      <w:marRight w:val="0"/>
      <w:marTop w:val="0"/>
      <w:marBottom w:val="0"/>
      <w:divBdr>
        <w:top w:val="none" w:sz="0" w:space="0" w:color="auto"/>
        <w:left w:val="none" w:sz="0" w:space="0" w:color="auto"/>
        <w:bottom w:val="none" w:sz="0" w:space="0" w:color="auto"/>
        <w:right w:val="none" w:sz="0" w:space="0" w:color="auto"/>
      </w:divBdr>
    </w:div>
    <w:div w:id="508181043">
      <w:bodyDiv w:val="1"/>
      <w:marLeft w:val="0"/>
      <w:marRight w:val="0"/>
      <w:marTop w:val="0"/>
      <w:marBottom w:val="0"/>
      <w:divBdr>
        <w:top w:val="none" w:sz="0" w:space="0" w:color="auto"/>
        <w:left w:val="none" w:sz="0" w:space="0" w:color="auto"/>
        <w:bottom w:val="none" w:sz="0" w:space="0" w:color="auto"/>
        <w:right w:val="none" w:sz="0" w:space="0" w:color="auto"/>
      </w:divBdr>
      <w:divsChild>
        <w:div w:id="661390764">
          <w:marLeft w:val="0"/>
          <w:marRight w:val="0"/>
          <w:marTop w:val="0"/>
          <w:marBottom w:val="0"/>
          <w:divBdr>
            <w:top w:val="none" w:sz="0" w:space="0" w:color="auto"/>
            <w:left w:val="none" w:sz="0" w:space="0" w:color="auto"/>
            <w:bottom w:val="none" w:sz="0" w:space="0" w:color="auto"/>
            <w:right w:val="none" w:sz="0" w:space="0" w:color="auto"/>
          </w:divBdr>
          <w:divsChild>
            <w:div w:id="718012791">
              <w:marLeft w:val="0"/>
              <w:marRight w:val="0"/>
              <w:marTop w:val="0"/>
              <w:marBottom w:val="0"/>
              <w:divBdr>
                <w:top w:val="none" w:sz="0" w:space="0" w:color="auto"/>
                <w:left w:val="none" w:sz="0" w:space="0" w:color="auto"/>
                <w:bottom w:val="none" w:sz="0" w:space="0" w:color="auto"/>
                <w:right w:val="none" w:sz="0" w:space="0" w:color="auto"/>
              </w:divBdr>
              <w:divsChild>
                <w:div w:id="2055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921">
      <w:bodyDiv w:val="1"/>
      <w:marLeft w:val="0"/>
      <w:marRight w:val="0"/>
      <w:marTop w:val="0"/>
      <w:marBottom w:val="0"/>
      <w:divBdr>
        <w:top w:val="none" w:sz="0" w:space="0" w:color="auto"/>
        <w:left w:val="none" w:sz="0" w:space="0" w:color="auto"/>
        <w:bottom w:val="none" w:sz="0" w:space="0" w:color="auto"/>
        <w:right w:val="none" w:sz="0" w:space="0" w:color="auto"/>
      </w:divBdr>
      <w:divsChild>
        <w:div w:id="50035478">
          <w:marLeft w:val="0"/>
          <w:marRight w:val="0"/>
          <w:marTop w:val="0"/>
          <w:marBottom w:val="0"/>
          <w:divBdr>
            <w:top w:val="none" w:sz="0" w:space="0" w:color="auto"/>
            <w:left w:val="none" w:sz="0" w:space="0" w:color="auto"/>
            <w:bottom w:val="none" w:sz="0" w:space="0" w:color="auto"/>
            <w:right w:val="none" w:sz="0" w:space="0" w:color="auto"/>
          </w:divBdr>
          <w:divsChild>
            <w:div w:id="19478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05">
      <w:bodyDiv w:val="1"/>
      <w:marLeft w:val="0"/>
      <w:marRight w:val="0"/>
      <w:marTop w:val="0"/>
      <w:marBottom w:val="0"/>
      <w:divBdr>
        <w:top w:val="none" w:sz="0" w:space="0" w:color="auto"/>
        <w:left w:val="none" w:sz="0" w:space="0" w:color="auto"/>
        <w:bottom w:val="none" w:sz="0" w:space="0" w:color="auto"/>
        <w:right w:val="none" w:sz="0" w:space="0" w:color="auto"/>
      </w:divBdr>
    </w:div>
    <w:div w:id="552811371">
      <w:bodyDiv w:val="1"/>
      <w:marLeft w:val="0"/>
      <w:marRight w:val="0"/>
      <w:marTop w:val="0"/>
      <w:marBottom w:val="0"/>
      <w:divBdr>
        <w:top w:val="none" w:sz="0" w:space="0" w:color="auto"/>
        <w:left w:val="none" w:sz="0" w:space="0" w:color="auto"/>
        <w:bottom w:val="none" w:sz="0" w:space="0" w:color="auto"/>
        <w:right w:val="none" w:sz="0" w:space="0" w:color="auto"/>
      </w:divBdr>
      <w:divsChild>
        <w:div w:id="1290941017">
          <w:marLeft w:val="0"/>
          <w:marRight w:val="0"/>
          <w:marTop w:val="0"/>
          <w:marBottom w:val="0"/>
          <w:divBdr>
            <w:top w:val="none" w:sz="0" w:space="0" w:color="auto"/>
            <w:left w:val="none" w:sz="0" w:space="0" w:color="auto"/>
            <w:bottom w:val="none" w:sz="0" w:space="0" w:color="auto"/>
            <w:right w:val="none" w:sz="0" w:space="0" w:color="auto"/>
          </w:divBdr>
          <w:divsChild>
            <w:div w:id="1089424091">
              <w:marLeft w:val="0"/>
              <w:marRight w:val="0"/>
              <w:marTop w:val="0"/>
              <w:marBottom w:val="0"/>
              <w:divBdr>
                <w:top w:val="none" w:sz="0" w:space="0" w:color="auto"/>
                <w:left w:val="none" w:sz="0" w:space="0" w:color="auto"/>
                <w:bottom w:val="none" w:sz="0" w:space="0" w:color="auto"/>
                <w:right w:val="none" w:sz="0" w:space="0" w:color="auto"/>
              </w:divBdr>
              <w:divsChild>
                <w:div w:id="11061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0929">
      <w:bodyDiv w:val="1"/>
      <w:marLeft w:val="0"/>
      <w:marRight w:val="0"/>
      <w:marTop w:val="0"/>
      <w:marBottom w:val="0"/>
      <w:divBdr>
        <w:top w:val="none" w:sz="0" w:space="0" w:color="auto"/>
        <w:left w:val="none" w:sz="0" w:space="0" w:color="auto"/>
        <w:bottom w:val="none" w:sz="0" w:space="0" w:color="auto"/>
        <w:right w:val="none" w:sz="0" w:space="0" w:color="auto"/>
      </w:divBdr>
    </w:div>
    <w:div w:id="608972114">
      <w:bodyDiv w:val="1"/>
      <w:marLeft w:val="0"/>
      <w:marRight w:val="0"/>
      <w:marTop w:val="0"/>
      <w:marBottom w:val="0"/>
      <w:divBdr>
        <w:top w:val="none" w:sz="0" w:space="0" w:color="auto"/>
        <w:left w:val="none" w:sz="0" w:space="0" w:color="auto"/>
        <w:bottom w:val="none" w:sz="0" w:space="0" w:color="auto"/>
        <w:right w:val="none" w:sz="0" w:space="0" w:color="auto"/>
      </w:divBdr>
    </w:div>
    <w:div w:id="706376180">
      <w:bodyDiv w:val="1"/>
      <w:marLeft w:val="0"/>
      <w:marRight w:val="0"/>
      <w:marTop w:val="0"/>
      <w:marBottom w:val="0"/>
      <w:divBdr>
        <w:top w:val="none" w:sz="0" w:space="0" w:color="auto"/>
        <w:left w:val="none" w:sz="0" w:space="0" w:color="auto"/>
        <w:bottom w:val="none" w:sz="0" w:space="0" w:color="auto"/>
        <w:right w:val="none" w:sz="0" w:space="0" w:color="auto"/>
      </w:divBdr>
      <w:divsChild>
        <w:div w:id="1489904330">
          <w:marLeft w:val="0"/>
          <w:marRight w:val="0"/>
          <w:marTop w:val="0"/>
          <w:marBottom w:val="0"/>
          <w:divBdr>
            <w:top w:val="none" w:sz="0" w:space="0" w:color="auto"/>
            <w:left w:val="none" w:sz="0" w:space="0" w:color="auto"/>
            <w:bottom w:val="none" w:sz="0" w:space="0" w:color="auto"/>
            <w:right w:val="none" w:sz="0" w:space="0" w:color="auto"/>
          </w:divBdr>
          <w:divsChild>
            <w:div w:id="1871331531">
              <w:marLeft w:val="0"/>
              <w:marRight w:val="0"/>
              <w:marTop w:val="0"/>
              <w:marBottom w:val="0"/>
              <w:divBdr>
                <w:top w:val="none" w:sz="0" w:space="0" w:color="auto"/>
                <w:left w:val="none" w:sz="0" w:space="0" w:color="auto"/>
                <w:bottom w:val="none" w:sz="0" w:space="0" w:color="auto"/>
                <w:right w:val="none" w:sz="0" w:space="0" w:color="auto"/>
              </w:divBdr>
              <w:divsChild>
                <w:div w:id="9096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48060">
      <w:bodyDiv w:val="1"/>
      <w:marLeft w:val="0"/>
      <w:marRight w:val="0"/>
      <w:marTop w:val="0"/>
      <w:marBottom w:val="0"/>
      <w:divBdr>
        <w:top w:val="none" w:sz="0" w:space="0" w:color="auto"/>
        <w:left w:val="none" w:sz="0" w:space="0" w:color="auto"/>
        <w:bottom w:val="none" w:sz="0" w:space="0" w:color="auto"/>
        <w:right w:val="none" w:sz="0" w:space="0" w:color="auto"/>
      </w:divBdr>
      <w:divsChild>
        <w:div w:id="1637296899">
          <w:marLeft w:val="0"/>
          <w:marRight w:val="0"/>
          <w:marTop w:val="0"/>
          <w:marBottom w:val="0"/>
          <w:divBdr>
            <w:top w:val="none" w:sz="0" w:space="0" w:color="auto"/>
            <w:left w:val="none" w:sz="0" w:space="0" w:color="auto"/>
            <w:bottom w:val="none" w:sz="0" w:space="0" w:color="auto"/>
            <w:right w:val="none" w:sz="0" w:space="0" w:color="auto"/>
          </w:divBdr>
          <w:divsChild>
            <w:div w:id="513301263">
              <w:marLeft w:val="0"/>
              <w:marRight w:val="0"/>
              <w:marTop w:val="0"/>
              <w:marBottom w:val="0"/>
              <w:divBdr>
                <w:top w:val="none" w:sz="0" w:space="0" w:color="auto"/>
                <w:left w:val="none" w:sz="0" w:space="0" w:color="auto"/>
                <w:bottom w:val="none" w:sz="0" w:space="0" w:color="auto"/>
                <w:right w:val="none" w:sz="0" w:space="0" w:color="auto"/>
              </w:divBdr>
              <w:divsChild>
                <w:div w:id="19197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5654">
      <w:bodyDiv w:val="1"/>
      <w:marLeft w:val="0"/>
      <w:marRight w:val="0"/>
      <w:marTop w:val="0"/>
      <w:marBottom w:val="0"/>
      <w:divBdr>
        <w:top w:val="none" w:sz="0" w:space="0" w:color="auto"/>
        <w:left w:val="none" w:sz="0" w:space="0" w:color="auto"/>
        <w:bottom w:val="none" w:sz="0" w:space="0" w:color="auto"/>
        <w:right w:val="none" w:sz="0" w:space="0" w:color="auto"/>
      </w:divBdr>
      <w:divsChild>
        <w:div w:id="1189487142">
          <w:marLeft w:val="0"/>
          <w:marRight w:val="0"/>
          <w:marTop w:val="0"/>
          <w:marBottom w:val="0"/>
          <w:divBdr>
            <w:top w:val="none" w:sz="0" w:space="0" w:color="auto"/>
            <w:left w:val="none" w:sz="0" w:space="0" w:color="auto"/>
            <w:bottom w:val="none" w:sz="0" w:space="0" w:color="auto"/>
            <w:right w:val="none" w:sz="0" w:space="0" w:color="auto"/>
          </w:divBdr>
          <w:divsChild>
            <w:div w:id="1431588064">
              <w:marLeft w:val="0"/>
              <w:marRight w:val="0"/>
              <w:marTop w:val="0"/>
              <w:marBottom w:val="0"/>
              <w:divBdr>
                <w:top w:val="none" w:sz="0" w:space="0" w:color="auto"/>
                <w:left w:val="none" w:sz="0" w:space="0" w:color="auto"/>
                <w:bottom w:val="none" w:sz="0" w:space="0" w:color="auto"/>
                <w:right w:val="none" w:sz="0" w:space="0" w:color="auto"/>
              </w:divBdr>
              <w:divsChild>
                <w:div w:id="19548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6760">
      <w:bodyDiv w:val="1"/>
      <w:marLeft w:val="0"/>
      <w:marRight w:val="0"/>
      <w:marTop w:val="0"/>
      <w:marBottom w:val="0"/>
      <w:divBdr>
        <w:top w:val="none" w:sz="0" w:space="0" w:color="auto"/>
        <w:left w:val="none" w:sz="0" w:space="0" w:color="auto"/>
        <w:bottom w:val="none" w:sz="0" w:space="0" w:color="auto"/>
        <w:right w:val="none" w:sz="0" w:space="0" w:color="auto"/>
      </w:divBdr>
      <w:divsChild>
        <w:div w:id="1286036374">
          <w:marLeft w:val="0"/>
          <w:marRight w:val="0"/>
          <w:marTop w:val="0"/>
          <w:marBottom w:val="0"/>
          <w:divBdr>
            <w:top w:val="none" w:sz="0" w:space="0" w:color="auto"/>
            <w:left w:val="none" w:sz="0" w:space="0" w:color="auto"/>
            <w:bottom w:val="none" w:sz="0" w:space="0" w:color="auto"/>
            <w:right w:val="none" w:sz="0" w:space="0" w:color="auto"/>
          </w:divBdr>
          <w:divsChild>
            <w:div w:id="5381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93">
      <w:bodyDiv w:val="1"/>
      <w:marLeft w:val="0"/>
      <w:marRight w:val="0"/>
      <w:marTop w:val="0"/>
      <w:marBottom w:val="0"/>
      <w:divBdr>
        <w:top w:val="none" w:sz="0" w:space="0" w:color="auto"/>
        <w:left w:val="none" w:sz="0" w:space="0" w:color="auto"/>
        <w:bottom w:val="none" w:sz="0" w:space="0" w:color="auto"/>
        <w:right w:val="none" w:sz="0" w:space="0" w:color="auto"/>
      </w:divBdr>
    </w:div>
    <w:div w:id="893001829">
      <w:bodyDiv w:val="1"/>
      <w:marLeft w:val="0"/>
      <w:marRight w:val="0"/>
      <w:marTop w:val="0"/>
      <w:marBottom w:val="0"/>
      <w:divBdr>
        <w:top w:val="none" w:sz="0" w:space="0" w:color="auto"/>
        <w:left w:val="none" w:sz="0" w:space="0" w:color="auto"/>
        <w:bottom w:val="none" w:sz="0" w:space="0" w:color="auto"/>
        <w:right w:val="none" w:sz="0" w:space="0" w:color="auto"/>
      </w:divBdr>
    </w:div>
    <w:div w:id="901331377">
      <w:bodyDiv w:val="1"/>
      <w:marLeft w:val="0"/>
      <w:marRight w:val="0"/>
      <w:marTop w:val="0"/>
      <w:marBottom w:val="0"/>
      <w:divBdr>
        <w:top w:val="none" w:sz="0" w:space="0" w:color="auto"/>
        <w:left w:val="none" w:sz="0" w:space="0" w:color="auto"/>
        <w:bottom w:val="none" w:sz="0" w:space="0" w:color="auto"/>
        <w:right w:val="none" w:sz="0" w:space="0" w:color="auto"/>
      </w:divBdr>
    </w:div>
    <w:div w:id="940379546">
      <w:bodyDiv w:val="1"/>
      <w:marLeft w:val="0"/>
      <w:marRight w:val="0"/>
      <w:marTop w:val="0"/>
      <w:marBottom w:val="0"/>
      <w:divBdr>
        <w:top w:val="none" w:sz="0" w:space="0" w:color="auto"/>
        <w:left w:val="none" w:sz="0" w:space="0" w:color="auto"/>
        <w:bottom w:val="none" w:sz="0" w:space="0" w:color="auto"/>
        <w:right w:val="none" w:sz="0" w:space="0" w:color="auto"/>
      </w:divBdr>
    </w:div>
    <w:div w:id="980426320">
      <w:bodyDiv w:val="1"/>
      <w:marLeft w:val="0"/>
      <w:marRight w:val="0"/>
      <w:marTop w:val="0"/>
      <w:marBottom w:val="0"/>
      <w:divBdr>
        <w:top w:val="none" w:sz="0" w:space="0" w:color="auto"/>
        <w:left w:val="none" w:sz="0" w:space="0" w:color="auto"/>
        <w:bottom w:val="none" w:sz="0" w:space="0" w:color="auto"/>
        <w:right w:val="none" w:sz="0" w:space="0" w:color="auto"/>
      </w:divBdr>
      <w:divsChild>
        <w:div w:id="806363797">
          <w:marLeft w:val="0"/>
          <w:marRight w:val="0"/>
          <w:marTop w:val="0"/>
          <w:marBottom w:val="0"/>
          <w:divBdr>
            <w:top w:val="none" w:sz="0" w:space="0" w:color="auto"/>
            <w:left w:val="none" w:sz="0" w:space="0" w:color="auto"/>
            <w:bottom w:val="none" w:sz="0" w:space="0" w:color="auto"/>
            <w:right w:val="none" w:sz="0" w:space="0" w:color="auto"/>
          </w:divBdr>
          <w:divsChild>
            <w:div w:id="15658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0379">
      <w:bodyDiv w:val="1"/>
      <w:marLeft w:val="0"/>
      <w:marRight w:val="0"/>
      <w:marTop w:val="0"/>
      <w:marBottom w:val="0"/>
      <w:divBdr>
        <w:top w:val="none" w:sz="0" w:space="0" w:color="auto"/>
        <w:left w:val="none" w:sz="0" w:space="0" w:color="auto"/>
        <w:bottom w:val="none" w:sz="0" w:space="0" w:color="auto"/>
        <w:right w:val="none" w:sz="0" w:space="0" w:color="auto"/>
      </w:divBdr>
    </w:div>
    <w:div w:id="1017927372">
      <w:bodyDiv w:val="1"/>
      <w:marLeft w:val="0"/>
      <w:marRight w:val="0"/>
      <w:marTop w:val="0"/>
      <w:marBottom w:val="0"/>
      <w:divBdr>
        <w:top w:val="none" w:sz="0" w:space="0" w:color="auto"/>
        <w:left w:val="none" w:sz="0" w:space="0" w:color="auto"/>
        <w:bottom w:val="none" w:sz="0" w:space="0" w:color="auto"/>
        <w:right w:val="none" w:sz="0" w:space="0" w:color="auto"/>
      </w:divBdr>
      <w:divsChild>
        <w:div w:id="1508858858">
          <w:marLeft w:val="0"/>
          <w:marRight w:val="0"/>
          <w:marTop w:val="0"/>
          <w:marBottom w:val="0"/>
          <w:divBdr>
            <w:top w:val="none" w:sz="0" w:space="0" w:color="auto"/>
            <w:left w:val="none" w:sz="0" w:space="0" w:color="auto"/>
            <w:bottom w:val="none" w:sz="0" w:space="0" w:color="auto"/>
            <w:right w:val="none" w:sz="0" w:space="0" w:color="auto"/>
          </w:divBdr>
          <w:divsChild>
            <w:div w:id="2100563581">
              <w:marLeft w:val="0"/>
              <w:marRight w:val="0"/>
              <w:marTop w:val="0"/>
              <w:marBottom w:val="0"/>
              <w:divBdr>
                <w:top w:val="none" w:sz="0" w:space="0" w:color="auto"/>
                <w:left w:val="none" w:sz="0" w:space="0" w:color="auto"/>
                <w:bottom w:val="none" w:sz="0" w:space="0" w:color="auto"/>
                <w:right w:val="none" w:sz="0" w:space="0" w:color="auto"/>
              </w:divBdr>
              <w:divsChild>
                <w:div w:id="8673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3480">
      <w:bodyDiv w:val="1"/>
      <w:marLeft w:val="0"/>
      <w:marRight w:val="0"/>
      <w:marTop w:val="0"/>
      <w:marBottom w:val="0"/>
      <w:divBdr>
        <w:top w:val="none" w:sz="0" w:space="0" w:color="auto"/>
        <w:left w:val="none" w:sz="0" w:space="0" w:color="auto"/>
        <w:bottom w:val="none" w:sz="0" w:space="0" w:color="auto"/>
        <w:right w:val="none" w:sz="0" w:space="0" w:color="auto"/>
      </w:divBdr>
      <w:divsChild>
        <w:div w:id="1451508268">
          <w:marLeft w:val="0"/>
          <w:marRight w:val="0"/>
          <w:marTop w:val="0"/>
          <w:marBottom w:val="0"/>
          <w:divBdr>
            <w:top w:val="none" w:sz="0" w:space="0" w:color="auto"/>
            <w:left w:val="none" w:sz="0" w:space="0" w:color="auto"/>
            <w:bottom w:val="none" w:sz="0" w:space="0" w:color="auto"/>
            <w:right w:val="none" w:sz="0" w:space="0" w:color="auto"/>
          </w:divBdr>
          <w:divsChild>
            <w:div w:id="10341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29">
      <w:bodyDiv w:val="1"/>
      <w:marLeft w:val="0"/>
      <w:marRight w:val="0"/>
      <w:marTop w:val="0"/>
      <w:marBottom w:val="0"/>
      <w:divBdr>
        <w:top w:val="none" w:sz="0" w:space="0" w:color="auto"/>
        <w:left w:val="none" w:sz="0" w:space="0" w:color="auto"/>
        <w:bottom w:val="none" w:sz="0" w:space="0" w:color="auto"/>
        <w:right w:val="none" w:sz="0" w:space="0" w:color="auto"/>
      </w:divBdr>
    </w:div>
    <w:div w:id="107840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36535">
          <w:marLeft w:val="0"/>
          <w:marRight w:val="0"/>
          <w:marTop w:val="0"/>
          <w:marBottom w:val="0"/>
          <w:divBdr>
            <w:top w:val="none" w:sz="0" w:space="0" w:color="auto"/>
            <w:left w:val="none" w:sz="0" w:space="0" w:color="auto"/>
            <w:bottom w:val="none" w:sz="0" w:space="0" w:color="auto"/>
            <w:right w:val="none" w:sz="0" w:space="0" w:color="auto"/>
          </w:divBdr>
          <w:divsChild>
            <w:div w:id="1454329723">
              <w:marLeft w:val="0"/>
              <w:marRight w:val="0"/>
              <w:marTop w:val="0"/>
              <w:marBottom w:val="0"/>
              <w:divBdr>
                <w:top w:val="none" w:sz="0" w:space="0" w:color="auto"/>
                <w:left w:val="none" w:sz="0" w:space="0" w:color="auto"/>
                <w:bottom w:val="none" w:sz="0" w:space="0" w:color="auto"/>
                <w:right w:val="none" w:sz="0" w:space="0" w:color="auto"/>
              </w:divBdr>
              <w:divsChild>
                <w:div w:id="19330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8575">
      <w:bodyDiv w:val="1"/>
      <w:marLeft w:val="0"/>
      <w:marRight w:val="0"/>
      <w:marTop w:val="0"/>
      <w:marBottom w:val="0"/>
      <w:divBdr>
        <w:top w:val="none" w:sz="0" w:space="0" w:color="auto"/>
        <w:left w:val="none" w:sz="0" w:space="0" w:color="auto"/>
        <w:bottom w:val="none" w:sz="0" w:space="0" w:color="auto"/>
        <w:right w:val="none" w:sz="0" w:space="0" w:color="auto"/>
      </w:divBdr>
      <w:divsChild>
        <w:div w:id="838807697">
          <w:marLeft w:val="0"/>
          <w:marRight w:val="0"/>
          <w:marTop w:val="0"/>
          <w:marBottom w:val="0"/>
          <w:divBdr>
            <w:top w:val="none" w:sz="0" w:space="0" w:color="auto"/>
            <w:left w:val="none" w:sz="0" w:space="0" w:color="auto"/>
            <w:bottom w:val="none" w:sz="0" w:space="0" w:color="auto"/>
            <w:right w:val="none" w:sz="0" w:space="0" w:color="auto"/>
          </w:divBdr>
          <w:divsChild>
            <w:div w:id="54471886">
              <w:marLeft w:val="0"/>
              <w:marRight w:val="0"/>
              <w:marTop w:val="0"/>
              <w:marBottom w:val="0"/>
              <w:divBdr>
                <w:top w:val="none" w:sz="0" w:space="0" w:color="auto"/>
                <w:left w:val="none" w:sz="0" w:space="0" w:color="auto"/>
                <w:bottom w:val="none" w:sz="0" w:space="0" w:color="auto"/>
                <w:right w:val="none" w:sz="0" w:space="0" w:color="auto"/>
              </w:divBdr>
            </w:div>
            <w:div w:id="442655136">
              <w:marLeft w:val="0"/>
              <w:marRight w:val="0"/>
              <w:marTop w:val="0"/>
              <w:marBottom w:val="0"/>
              <w:divBdr>
                <w:top w:val="none" w:sz="0" w:space="0" w:color="auto"/>
                <w:left w:val="none" w:sz="0" w:space="0" w:color="auto"/>
                <w:bottom w:val="none" w:sz="0" w:space="0" w:color="auto"/>
                <w:right w:val="none" w:sz="0" w:space="0" w:color="auto"/>
              </w:divBdr>
            </w:div>
            <w:div w:id="580604256">
              <w:marLeft w:val="0"/>
              <w:marRight w:val="0"/>
              <w:marTop w:val="0"/>
              <w:marBottom w:val="0"/>
              <w:divBdr>
                <w:top w:val="none" w:sz="0" w:space="0" w:color="auto"/>
                <w:left w:val="none" w:sz="0" w:space="0" w:color="auto"/>
                <w:bottom w:val="none" w:sz="0" w:space="0" w:color="auto"/>
                <w:right w:val="none" w:sz="0" w:space="0" w:color="auto"/>
              </w:divBdr>
            </w:div>
            <w:div w:id="620376645">
              <w:marLeft w:val="0"/>
              <w:marRight w:val="0"/>
              <w:marTop w:val="0"/>
              <w:marBottom w:val="0"/>
              <w:divBdr>
                <w:top w:val="none" w:sz="0" w:space="0" w:color="auto"/>
                <w:left w:val="none" w:sz="0" w:space="0" w:color="auto"/>
                <w:bottom w:val="none" w:sz="0" w:space="0" w:color="auto"/>
                <w:right w:val="none" w:sz="0" w:space="0" w:color="auto"/>
              </w:divBdr>
            </w:div>
            <w:div w:id="739593042">
              <w:marLeft w:val="0"/>
              <w:marRight w:val="0"/>
              <w:marTop w:val="0"/>
              <w:marBottom w:val="0"/>
              <w:divBdr>
                <w:top w:val="none" w:sz="0" w:space="0" w:color="auto"/>
                <w:left w:val="none" w:sz="0" w:space="0" w:color="auto"/>
                <w:bottom w:val="none" w:sz="0" w:space="0" w:color="auto"/>
                <w:right w:val="none" w:sz="0" w:space="0" w:color="auto"/>
              </w:divBdr>
            </w:div>
            <w:div w:id="757874028">
              <w:marLeft w:val="0"/>
              <w:marRight w:val="0"/>
              <w:marTop w:val="0"/>
              <w:marBottom w:val="0"/>
              <w:divBdr>
                <w:top w:val="none" w:sz="0" w:space="0" w:color="auto"/>
                <w:left w:val="none" w:sz="0" w:space="0" w:color="auto"/>
                <w:bottom w:val="none" w:sz="0" w:space="0" w:color="auto"/>
                <w:right w:val="none" w:sz="0" w:space="0" w:color="auto"/>
              </w:divBdr>
            </w:div>
            <w:div w:id="936641985">
              <w:marLeft w:val="0"/>
              <w:marRight w:val="0"/>
              <w:marTop w:val="0"/>
              <w:marBottom w:val="0"/>
              <w:divBdr>
                <w:top w:val="none" w:sz="0" w:space="0" w:color="auto"/>
                <w:left w:val="none" w:sz="0" w:space="0" w:color="auto"/>
                <w:bottom w:val="none" w:sz="0" w:space="0" w:color="auto"/>
                <w:right w:val="none" w:sz="0" w:space="0" w:color="auto"/>
              </w:divBdr>
            </w:div>
            <w:div w:id="1082214377">
              <w:marLeft w:val="0"/>
              <w:marRight w:val="0"/>
              <w:marTop w:val="0"/>
              <w:marBottom w:val="0"/>
              <w:divBdr>
                <w:top w:val="none" w:sz="0" w:space="0" w:color="auto"/>
                <w:left w:val="none" w:sz="0" w:space="0" w:color="auto"/>
                <w:bottom w:val="none" w:sz="0" w:space="0" w:color="auto"/>
                <w:right w:val="none" w:sz="0" w:space="0" w:color="auto"/>
              </w:divBdr>
            </w:div>
            <w:div w:id="1120146410">
              <w:marLeft w:val="0"/>
              <w:marRight w:val="0"/>
              <w:marTop w:val="0"/>
              <w:marBottom w:val="0"/>
              <w:divBdr>
                <w:top w:val="none" w:sz="0" w:space="0" w:color="auto"/>
                <w:left w:val="none" w:sz="0" w:space="0" w:color="auto"/>
                <w:bottom w:val="none" w:sz="0" w:space="0" w:color="auto"/>
                <w:right w:val="none" w:sz="0" w:space="0" w:color="auto"/>
              </w:divBdr>
            </w:div>
            <w:div w:id="1292129677">
              <w:marLeft w:val="0"/>
              <w:marRight w:val="0"/>
              <w:marTop w:val="0"/>
              <w:marBottom w:val="0"/>
              <w:divBdr>
                <w:top w:val="none" w:sz="0" w:space="0" w:color="auto"/>
                <w:left w:val="none" w:sz="0" w:space="0" w:color="auto"/>
                <w:bottom w:val="none" w:sz="0" w:space="0" w:color="auto"/>
                <w:right w:val="none" w:sz="0" w:space="0" w:color="auto"/>
              </w:divBdr>
            </w:div>
            <w:div w:id="1305357646">
              <w:marLeft w:val="0"/>
              <w:marRight w:val="0"/>
              <w:marTop w:val="0"/>
              <w:marBottom w:val="0"/>
              <w:divBdr>
                <w:top w:val="none" w:sz="0" w:space="0" w:color="auto"/>
                <w:left w:val="none" w:sz="0" w:space="0" w:color="auto"/>
                <w:bottom w:val="none" w:sz="0" w:space="0" w:color="auto"/>
                <w:right w:val="none" w:sz="0" w:space="0" w:color="auto"/>
              </w:divBdr>
            </w:div>
            <w:div w:id="1659188195">
              <w:marLeft w:val="0"/>
              <w:marRight w:val="0"/>
              <w:marTop w:val="0"/>
              <w:marBottom w:val="0"/>
              <w:divBdr>
                <w:top w:val="none" w:sz="0" w:space="0" w:color="auto"/>
                <w:left w:val="none" w:sz="0" w:space="0" w:color="auto"/>
                <w:bottom w:val="none" w:sz="0" w:space="0" w:color="auto"/>
                <w:right w:val="none" w:sz="0" w:space="0" w:color="auto"/>
              </w:divBdr>
            </w:div>
            <w:div w:id="1925331648">
              <w:marLeft w:val="0"/>
              <w:marRight w:val="0"/>
              <w:marTop w:val="0"/>
              <w:marBottom w:val="0"/>
              <w:divBdr>
                <w:top w:val="none" w:sz="0" w:space="0" w:color="auto"/>
                <w:left w:val="none" w:sz="0" w:space="0" w:color="auto"/>
                <w:bottom w:val="none" w:sz="0" w:space="0" w:color="auto"/>
                <w:right w:val="none" w:sz="0" w:space="0" w:color="auto"/>
              </w:divBdr>
            </w:div>
            <w:div w:id="2027364733">
              <w:marLeft w:val="0"/>
              <w:marRight w:val="0"/>
              <w:marTop w:val="0"/>
              <w:marBottom w:val="0"/>
              <w:divBdr>
                <w:top w:val="none" w:sz="0" w:space="0" w:color="auto"/>
                <w:left w:val="none" w:sz="0" w:space="0" w:color="auto"/>
                <w:bottom w:val="none" w:sz="0" w:space="0" w:color="auto"/>
                <w:right w:val="none" w:sz="0" w:space="0" w:color="auto"/>
              </w:divBdr>
            </w:div>
            <w:div w:id="2087336993">
              <w:marLeft w:val="0"/>
              <w:marRight w:val="0"/>
              <w:marTop w:val="0"/>
              <w:marBottom w:val="0"/>
              <w:divBdr>
                <w:top w:val="none" w:sz="0" w:space="0" w:color="auto"/>
                <w:left w:val="none" w:sz="0" w:space="0" w:color="auto"/>
                <w:bottom w:val="none" w:sz="0" w:space="0" w:color="auto"/>
                <w:right w:val="none" w:sz="0" w:space="0" w:color="auto"/>
              </w:divBdr>
            </w:div>
            <w:div w:id="21373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7906">
      <w:bodyDiv w:val="1"/>
      <w:marLeft w:val="0"/>
      <w:marRight w:val="0"/>
      <w:marTop w:val="0"/>
      <w:marBottom w:val="0"/>
      <w:divBdr>
        <w:top w:val="none" w:sz="0" w:space="0" w:color="auto"/>
        <w:left w:val="none" w:sz="0" w:space="0" w:color="auto"/>
        <w:bottom w:val="none" w:sz="0" w:space="0" w:color="auto"/>
        <w:right w:val="none" w:sz="0" w:space="0" w:color="auto"/>
      </w:divBdr>
      <w:divsChild>
        <w:div w:id="1289051197">
          <w:marLeft w:val="0"/>
          <w:marRight w:val="0"/>
          <w:marTop w:val="0"/>
          <w:marBottom w:val="0"/>
          <w:divBdr>
            <w:top w:val="none" w:sz="0" w:space="0" w:color="auto"/>
            <w:left w:val="none" w:sz="0" w:space="0" w:color="auto"/>
            <w:bottom w:val="none" w:sz="0" w:space="0" w:color="auto"/>
            <w:right w:val="none" w:sz="0" w:space="0" w:color="auto"/>
          </w:divBdr>
          <w:divsChild>
            <w:div w:id="50539244">
              <w:marLeft w:val="0"/>
              <w:marRight w:val="0"/>
              <w:marTop w:val="0"/>
              <w:marBottom w:val="0"/>
              <w:divBdr>
                <w:top w:val="none" w:sz="0" w:space="0" w:color="auto"/>
                <w:left w:val="none" w:sz="0" w:space="0" w:color="auto"/>
                <w:bottom w:val="none" w:sz="0" w:space="0" w:color="auto"/>
                <w:right w:val="none" w:sz="0" w:space="0" w:color="auto"/>
              </w:divBdr>
            </w:div>
            <w:div w:id="116529623">
              <w:marLeft w:val="0"/>
              <w:marRight w:val="0"/>
              <w:marTop w:val="0"/>
              <w:marBottom w:val="0"/>
              <w:divBdr>
                <w:top w:val="none" w:sz="0" w:space="0" w:color="auto"/>
                <w:left w:val="none" w:sz="0" w:space="0" w:color="auto"/>
                <w:bottom w:val="none" w:sz="0" w:space="0" w:color="auto"/>
                <w:right w:val="none" w:sz="0" w:space="0" w:color="auto"/>
              </w:divBdr>
            </w:div>
            <w:div w:id="388383851">
              <w:marLeft w:val="0"/>
              <w:marRight w:val="0"/>
              <w:marTop w:val="0"/>
              <w:marBottom w:val="0"/>
              <w:divBdr>
                <w:top w:val="none" w:sz="0" w:space="0" w:color="auto"/>
                <w:left w:val="none" w:sz="0" w:space="0" w:color="auto"/>
                <w:bottom w:val="none" w:sz="0" w:space="0" w:color="auto"/>
                <w:right w:val="none" w:sz="0" w:space="0" w:color="auto"/>
              </w:divBdr>
            </w:div>
            <w:div w:id="564410211">
              <w:marLeft w:val="0"/>
              <w:marRight w:val="0"/>
              <w:marTop w:val="0"/>
              <w:marBottom w:val="0"/>
              <w:divBdr>
                <w:top w:val="none" w:sz="0" w:space="0" w:color="auto"/>
                <w:left w:val="none" w:sz="0" w:space="0" w:color="auto"/>
                <w:bottom w:val="none" w:sz="0" w:space="0" w:color="auto"/>
                <w:right w:val="none" w:sz="0" w:space="0" w:color="auto"/>
              </w:divBdr>
            </w:div>
            <w:div w:id="688219107">
              <w:marLeft w:val="0"/>
              <w:marRight w:val="0"/>
              <w:marTop w:val="0"/>
              <w:marBottom w:val="0"/>
              <w:divBdr>
                <w:top w:val="none" w:sz="0" w:space="0" w:color="auto"/>
                <w:left w:val="none" w:sz="0" w:space="0" w:color="auto"/>
                <w:bottom w:val="none" w:sz="0" w:space="0" w:color="auto"/>
                <w:right w:val="none" w:sz="0" w:space="0" w:color="auto"/>
              </w:divBdr>
            </w:div>
            <w:div w:id="721290954">
              <w:marLeft w:val="0"/>
              <w:marRight w:val="0"/>
              <w:marTop w:val="0"/>
              <w:marBottom w:val="0"/>
              <w:divBdr>
                <w:top w:val="none" w:sz="0" w:space="0" w:color="auto"/>
                <w:left w:val="none" w:sz="0" w:space="0" w:color="auto"/>
                <w:bottom w:val="none" w:sz="0" w:space="0" w:color="auto"/>
                <w:right w:val="none" w:sz="0" w:space="0" w:color="auto"/>
              </w:divBdr>
            </w:div>
            <w:div w:id="840464307">
              <w:marLeft w:val="0"/>
              <w:marRight w:val="0"/>
              <w:marTop w:val="0"/>
              <w:marBottom w:val="0"/>
              <w:divBdr>
                <w:top w:val="none" w:sz="0" w:space="0" w:color="auto"/>
                <w:left w:val="none" w:sz="0" w:space="0" w:color="auto"/>
                <w:bottom w:val="none" w:sz="0" w:space="0" w:color="auto"/>
                <w:right w:val="none" w:sz="0" w:space="0" w:color="auto"/>
              </w:divBdr>
            </w:div>
            <w:div w:id="857692588">
              <w:marLeft w:val="0"/>
              <w:marRight w:val="0"/>
              <w:marTop w:val="0"/>
              <w:marBottom w:val="0"/>
              <w:divBdr>
                <w:top w:val="none" w:sz="0" w:space="0" w:color="auto"/>
                <w:left w:val="none" w:sz="0" w:space="0" w:color="auto"/>
                <w:bottom w:val="none" w:sz="0" w:space="0" w:color="auto"/>
                <w:right w:val="none" w:sz="0" w:space="0" w:color="auto"/>
              </w:divBdr>
            </w:div>
            <w:div w:id="861943606">
              <w:marLeft w:val="0"/>
              <w:marRight w:val="0"/>
              <w:marTop w:val="0"/>
              <w:marBottom w:val="0"/>
              <w:divBdr>
                <w:top w:val="none" w:sz="0" w:space="0" w:color="auto"/>
                <w:left w:val="none" w:sz="0" w:space="0" w:color="auto"/>
                <w:bottom w:val="none" w:sz="0" w:space="0" w:color="auto"/>
                <w:right w:val="none" w:sz="0" w:space="0" w:color="auto"/>
              </w:divBdr>
            </w:div>
            <w:div w:id="1022827796">
              <w:marLeft w:val="0"/>
              <w:marRight w:val="0"/>
              <w:marTop w:val="0"/>
              <w:marBottom w:val="0"/>
              <w:divBdr>
                <w:top w:val="none" w:sz="0" w:space="0" w:color="auto"/>
                <w:left w:val="none" w:sz="0" w:space="0" w:color="auto"/>
                <w:bottom w:val="none" w:sz="0" w:space="0" w:color="auto"/>
                <w:right w:val="none" w:sz="0" w:space="0" w:color="auto"/>
              </w:divBdr>
            </w:div>
            <w:div w:id="1115489805">
              <w:marLeft w:val="0"/>
              <w:marRight w:val="0"/>
              <w:marTop w:val="0"/>
              <w:marBottom w:val="0"/>
              <w:divBdr>
                <w:top w:val="none" w:sz="0" w:space="0" w:color="auto"/>
                <w:left w:val="none" w:sz="0" w:space="0" w:color="auto"/>
                <w:bottom w:val="none" w:sz="0" w:space="0" w:color="auto"/>
                <w:right w:val="none" w:sz="0" w:space="0" w:color="auto"/>
              </w:divBdr>
            </w:div>
            <w:div w:id="1245915353">
              <w:marLeft w:val="0"/>
              <w:marRight w:val="0"/>
              <w:marTop w:val="0"/>
              <w:marBottom w:val="0"/>
              <w:divBdr>
                <w:top w:val="none" w:sz="0" w:space="0" w:color="auto"/>
                <w:left w:val="none" w:sz="0" w:space="0" w:color="auto"/>
                <w:bottom w:val="none" w:sz="0" w:space="0" w:color="auto"/>
                <w:right w:val="none" w:sz="0" w:space="0" w:color="auto"/>
              </w:divBdr>
            </w:div>
            <w:div w:id="1378697851">
              <w:marLeft w:val="0"/>
              <w:marRight w:val="0"/>
              <w:marTop w:val="0"/>
              <w:marBottom w:val="0"/>
              <w:divBdr>
                <w:top w:val="none" w:sz="0" w:space="0" w:color="auto"/>
                <w:left w:val="none" w:sz="0" w:space="0" w:color="auto"/>
                <w:bottom w:val="none" w:sz="0" w:space="0" w:color="auto"/>
                <w:right w:val="none" w:sz="0" w:space="0" w:color="auto"/>
              </w:divBdr>
            </w:div>
            <w:div w:id="1428816179">
              <w:marLeft w:val="0"/>
              <w:marRight w:val="0"/>
              <w:marTop w:val="0"/>
              <w:marBottom w:val="0"/>
              <w:divBdr>
                <w:top w:val="none" w:sz="0" w:space="0" w:color="auto"/>
                <w:left w:val="none" w:sz="0" w:space="0" w:color="auto"/>
                <w:bottom w:val="none" w:sz="0" w:space="0" w:color="auto"/>
                <w:right w:val="none" w:sz="0" w:space="0" w:color="auto"/>
              </w:divBdr>
            </w:div>
            <w:div w:id="1554349253">
              <w:marLeft w:val="0"/>
              <w:marRight w:val="0"/>
              <w:marTop w:val="0"/>
              <w:marBottom w:val="0"/>
              <w:divBdr>
                <w:top w:val="none" w:sz="0" w:space="0" w:color="auto"/>
                <w:left w:val="none" w:sz="0" w:space="0" w:color="auto"/>
                <w:bottom w:val="none" w:sz="0" w:space="0" w:color="auto"/>
                <w:right w:val="none" w:sz="0" w:space="0" w:color="auto"/>
              </w:divBdr>
            </w:div>
            <w:div w:id="1765958268">
              <w:marLeft w:val="0"/>
              <w:marRight w:val="0"/>
              <w:marTop w:val="0"/>
              <w:marBottom w:val="0"/>
              <w:divBdr>
                <w:top w:val="none" w:sz="0" w:space="0" w:color="auto"/>
                <w:left w:val="none" w:sz="0" w:space="0" w:color="auto"/>
                <w:bottom w:val="none" w:sz="0" w:space="0" w:color="auto"/>
                <w:right w:val="none" w:sz="0" w:space="0" w:color="auto"/>
              </w:divBdr>
            </w:div>
            <w:div w:id="19389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405">
      <w:bodyDiv w:val="1"/>
      <w:marLeft w:val="0"/>
      <w:marRight w:val="0"/>
      <w:marTop w:val="0"/>
      <w:marBottom w:val="0"/>
      <w:divBdr>
        <w:top w:val="none" w:sz="0" w:space="0" w:color="auto"/>
        <w:left w:val="none" w:sz="0" w:space="0" w:color="auto"/>
        <w:bottom w:val="none" w:sz="0" w:space="0" w:color="auto"/>
        <w:right w:val="none" w:sz="0" w:space="0" w:color="auto"/>
      </w:divBdr>
      <w:divsChild>
        <w:div w:id="1939174016">
          <w:marLeft w:val="0"/>
          <w:marRight w:val="0"/>
          <w:marTop w:val="0"/>
          <w:marBottom w:val="0"/>
          <w:divBdr>
            <w:top w:val="none" w:sz="0" w:space="0" w:color="auto"/>
            <w:left w:val="none" w:sz="0" w:space="0" w:color="auto"/>
            <w:bottom w:val="none" w:sz="0" w:space="0" w:color="auto"/>
            <w:right w:val="none" w:sz="0" w:space="0" w:color="auto"/>
          </w:divBdr>
          <w:divsChild>
            <w:div w:id="1117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243">
      <w:bodyDiv w:val="1"/>
      <w:marLeft w:val="0"/>
      <w:marRight w:val="0"/>
      <w:marTop w:val="0"/>
      <w:marBottom w:val="0"/>
      <w:divBdr>
        <w:top w:val="none" w:sz="0" w:space="0" w:color="auto"/>
        <w:left w:val="none" w:sz="0" w:space="0" w:color="auto"/>
        <w:bottom w:val="none" w:sz="0" w:space="0" w:color="auto"/>
        <w:right w:val="none" w:sz="0" w:space="0" w:color="auto"/>
      </w:divBdr>
    </w:div>
    <w:div w:id="1188055844">
      <w:bodyDiv w:val="1"/>
      <w:marLeft w:val="0"/>
      <w:marRight w:val="0"/>
      <w:marTop w:val="0"/>
      <w:marBottom w:val="0"/>
      <w:divBdr>
        <w:top w:val="none" w:sz="0" w:space="0" w:color="auto"/>
        <w:left w:val="none" w:sz="0" w:space="0" w:color="auto"/>
        <w:bottom w:val="none" w:sz="0" w:space="0" w:color="auto"/>
        <w:right w:val="none" w:sz="0" w:space="0" w:color="auto"/>
      </w:divBdr>
      <w:divsChild>
        <w:div w:id="1275013471">
          <w:marLeft w:val="0"/>
          <w:marRight w:val="0"/>
          <w:marTop w:val="0"/>
          <w:marBottom w:val="0"/>
          <w:divBdr>
            <w:top w:val="none" w:sz="0" w:space="0" w:color="auto"/>
            <w:left w:val="none" w:sz="0" w:space="0" w:color="auto"/>
            <w:bottom w:val="none" w:sz="0" w:space="0" w:color="auto"/>
            <w:right w:val="none" w:sz="0" w:space="0" w:color="auto"/>
          </w:divBdr>
          <w:divsChild>
            <w:div w:id="1276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3386">
      <w:bodyDiv w:val="1"/>
      <w:marLeft w:val="0"/>
      <w:marRight w:val="0"/>
      <w:marTop w:val="0"/>
      <w:marBottom w:val="0"/>
      <w:divBdr>
        <w:top w:val="none" w:sz="0" w:space="0" w:color="auto"/>
        <w:left w:val="none" w:sz="0" w:space="0" w:color="auto"/>
        <w:bottom w:val="none" w:sz="0" w:space="0" w:color="auto"/>
        <w:right w:val="none" w:sz="0" w:space="0" w:color="auto"/>
      </w:divBdr>
      <w:divsChild>
        <w:div w:id="1769764764">
          <w:marLeft w:val="0"/>
          <w:marRight w:val="0"/>
          <w:marTop w:val="0"/>
          <w:marBottom w:val="0"/>
          <w:divBdr>
            <w:top w:val="none" w:sz="0" w:space="0" w:color="auto"/>
            <w:left w:val="none" w:sz="0" w:space="0" w:color="auto"/>
            <w:bottom w:val="none" w:sz="0" w:space="0" w:color="auto"/>
            <w:right w:val="none" w:sz="0" w:space="0" w:color="auto"/>
          </w:divBdr>
          <w:divsChild>
            <w:div w:id="12284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5083">
      <w:bodyDiv w:val="1"/>
      <w:marLeft w:val="0"/>
      <w:marRight w:val="0"/>
      <w:marTop w:val="0"/>
      <w:marBottom w:val="0"/>
      <w:divBdr>
        <w:top w:val="none" w:sz="0" w:space="0" w:color="auto"/>
        <w:left w:val="none" w:sz="0" w:space="0" w:color="auto"/>
        <w:bottom w:val="none" w:sz="0" w:space="0" w:color="auto"/>
        <w:right w:val="none" w:sz="0" w:space="0" w:color="auto"/>
      </w:divBdr>
    </w:div>
    <w:div w:id="1251624266">
      <w:bodyDiv w:val="1"/>
      <w:marLeft w:val="0"/>
      <w:marRight w:val="0"/>
      <w:marTop w:val="0"/>
      <w:marBottom w:val="0"/>
      <w:divBdr>
        <w:top w:val="none" w:sz="0" w:space="0" w:color="auto"/>
        <w:left w:val="none" w:sz="0" w:space="0" w:color="auto"/>
        <w:bottom w:val="none" w:sz="0" w:space="0" w:color="auto"/>
        <w:right w:val="none" w:sz="0" w:space="0" w:color="auto"/>
      </w:divBdr>
      <w:divsChild>
        <w:div w:id="839469497">
          <w:marLeft w:val="0"/>
          <w:marRight w:val="0"/>
          <w:marTop w:val="0"/>
          <w:marBottom w:val="0"/>
          <w:divBdr>
            <w:top w:val="none" w:sz="0" w:space="0" w:color="auto"/>
            <w:left w:val="none" w:sz="0" w:space="0" w:color="auto"/>
            <w:bottom w:val="none" w:sz="0" w:space="0" w:color="auto"/>
            <w:right w:val="none" w:sz="0" w:space="0" w:color="auto"/>
          </w:divBdr>
          <w:divsChild>
            <w:div w:id="452289784">
              <w:marLeft w:val="0"/>
              <w:marRight w:val="0"/>
              <w:marTop w:val="0"/>
              <w:marBottom w:val="0"/>
              <w:divBdr>
                <w:top w:val="none" w:sz="0" w:space="0" w:color="auto"/>
                <w:left w:val="none" w:sz="0" w:space="0" w:color="auto"/>
                <w:bottom w:val="none" w:sz="0" w:space="0" w:color="auto"/>
                <w:right w:val="none" w:sz="0" w:space="0" w:color="auto"/>
              </w:divBdr>
              <w:divsChild>
                <w:div w:id="12472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3184">
      <w:bodyDiv w:val="1"/>
      <w:marLeft w:val="0"/>
      <w:marRight w:val="0"/>
      <w:marTop w:val="0"/>
      <w:marBottom w:val="0"/>
      <w:divBdr>
        <w:top w:val="none" w:sz="0" w:space="0" w:color="auto"/>
        <w:left w:val="none" w:sz="0" w:space="0" w:color="auto"/>
        <w:bottom w:val="none" w:sz="0" w:space="0" w:color="auto"/>
        <w:right w:val="none" w:sz="0" w:space="0" w:color="auto"/>
      </w:divBdr>
      <w:divsChild>
        <w:div w:id="1911229322">
          <w:marLeft w:val="547"/>
          <w:marRight w:val="0"/>
          <w:marTop w:val="0"/>
          <w:marBottom w:val="0"/>
          <w:divBdr>
            <w:top w:val="none" w:sz="0" w:space="0" w:color="auto"/>
            <w:left w:val="none" w:sz="0" w:space="0" w:color="auto"/>
            <w:bottom w:val="none" w:sz="0" w:space="0" w:color="auto"/>
            <w:right w:val="none" w:sz="0" w:space="0" w:color="auto"/>
          </w:divBdr>
        </w:div>
      </w:divsChild>
    </w:div>
    <w:div w:id="1297418885">
      <w:bodyDiv w:val="1"/>
      <w:marLeft w:val="0"/>
      <w:marRight w:val="0"/>
      <w:marTop w:val="0"/>
      <w:marBottom w:val="0"/>
      <w:divBdr>
        <w:top w:val="none" w:sz="0" w:space="0" w:color="auto"/>
        <w:left w:val="none" w:sz="0" w:space="0" w:color="auto"/>
        <w:bottom w:val="none" w:sz="0" w:space="0" w:color="auto"/>
        <w:right w:val="none" w:sz="0" w:space="0" w:color="auto"/>
      </w:divBdr>
      <w:divsChild>
        <w:div w:id="2017489483">
          <w:marLeft w:val="547"/>
          <w:marRight w:val="0"/>
          <w:marTop w:val="0"/>
          <w:marBottom w:val="0"/>
          <w:divBdr>
            <w:top w:val="none" w:sz="0" w:space="0" w:color="auto"/>
            <w:left w:val="none" w:sz="0" w:space="0" w:color="auto"/>
            <w:bottom w:val="none" w:sz="0" w:space="0" w:color="auto"/>
            <w:right w:val="none" w:sz="0" w:space="0" w:color="auto"/>
          </w:divBdr>
        </w:div>
      </w:divsChild>
    </w:div>
    <w:div w:id="1344209522">
      <w:bodyDiv w:val="1"/>
      <w:marLeft w:val="0"/>
      <w:marRight w:val="0"/>
      <w:marTop w:val="0"/>
      <w:marBottom w:val="0"/>
      <w:divBdr>
        <w:top w:val="none" w:sz="0" w:space="0" w:color="auto"/>
        <w:left w:val="none" w:sz="0" w:space="0" w:color="auto"/>
        <w:bottom w:val="none" w:sz="0" w:space="0" w:color="auto"/>
        <w:right w:val="none" w:sz="0" w:space="0" w:color="auto"/>
      </w:divBdr>
      <w:divsChild>
        <w:div w:id="2081443210">
          <w:marLeft w:val="0"/>
          <w:marRight w:val="0"/>
          <w:marTop w:val="0"/>
          <w:marBottom w:val="0"/>
          <w:divBdr>
            <w:top w:val="none" w:sz="0" w:space="0" w:color="auto"/>
            <w:left w:val="none" w:sz="0" w:space="0" w:color="auto"/>
            <w:bottom w:val="none" w:sz="0" w:space="0" w:color="auto"/>
            <w:right w:val="none" w:sz="0" w:space="0" w:color="auto"/>
          </w:divBdr>
          <w:divsChild>
            <w:div w:id="1586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965">
      <w:bodyDiv w:val="1"/>
      <w:marLeft w:val="0"/>
      <w:marRight w:val="0"/>
      <w:marTop w:val="0"/>
      <w:marBottom w:val="0"/>
      <w:divBdr>
        <w:top w:val="none" w:sz="0" w:space="0" w:color="auto"/>
        <w:left w:val="none" w:sz="0" w:space="0" w:color="auto"/>
        <w:bottom w:val="none" w:sz="0" w:space="0" w:color="auto"/>
        <w:right w:val="none" w:sz="0" w:space="0" w:color="auto"/>
      </w:divBdr>
      <w:divsChild>
        <w:div w:id="257063890">
          <w:marLeft w:val="0"/>
          <w:marRight w:val="0"/>
          <w:marTop w:val="0"/>
          <w:marBottom w:val="0"/>
          <w:divBdr>
            <w:top w:val="none" w:sz="0" w:space="0" w:color="auto"/>
            <w:left w:val="none" w:sz="0" w:space="0" w:color="auto"/>
            <w:bottom w:val="none" w:sz="0" w:space="0" w:color="auto"/>
            <w:right w:val="none" w:sz="0" w:space="0" w:color="auto"/>
          </w:divBdr>
          <w:divsChild>
            <w:div w:id="197158135">
              <w:marLeft w:val="0"/>
              <w:marRight w:val="0"/>
              <w:marTop w:val="0"/>
              <w:marBottom w:val="0"/>
              <w:divBdr>
                <w:top w:val="none" w:sz="0" w:space="0" w:color="auto"/>
                <w:left w:val="none" w:sz="0" w:space="0" w:color="auto"/>
                <w:bottom w:val="none" w:sz="0" w:space="0" w:color="auto"/>
                <w:right w:val="none" w:sz="0" w:space="0" w:color="auto"/>
              </w:divBdr>
              <w:divsChild>
                <w:div w:id="6431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65315">
      <w:bodyDiv w:val="1"/>
      <w:marLeft w:val="0"/>
      <w:marRight w:val="0"/>
      <w:marTop w:val="0"/>
      <w:marBottom w:val="0"/>
      <w:divBdr>
        <w:top w:val="none" w:sz="0" w:space="0" w:color="auto"/>
        <w:left w:val="none" w:sz="0" w:space="0" w:color="auto"/>
        <w:bottom w:val="none" w:sz="0" w:space="0" w:color="auto"/>
        <w:right w:val="none" w:sz="0" w:space="0" w:color="auto"/>
      </w:divBdr>
      <w:divsChild>
        <w:div w:id="185952586">
          <w:marLeft w:val="0"/>
          <w:marRight w:val="0"/>
          <w:marTop w:val="0"/>
          <w:marBottom w:val="0"/>
          <w:divBdr>
            <w:top w:val="none" w:sz="0" w:space="0" w:color="auto"/>
            <w:left w:val="none" w:sz="0" w:space="0" w:color="auto"/>
            <w:bottom w:val="none" w:sz="0" w:space="0" w:color="auto"/>
            <w:right w:val="none" w:sz="0" w:space="0" w:color="auto"/>
          </w:divBdr>
          <w:divsChild>
            <w:div w:id="18666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261">
      <w:bodyDiv w:val="1"/>
      <w:marLeft w:val="0"/>
      <w:marRight w:val="0"/>
      <w:marTop w:val="0"/>
      <w:marBottom w:val="0"/>
      <w:divBdr>
        <w:top w:val="none" w:sz="0" w:space="0" w:color="auto"/>
        <w:left w:val="none" w:sz="0" w:space="0" w:color="auto"/>
        <w:bottom w:val="none" w:sz="0" w:space="0" w:color="auto"/>
        <w:right w:val="none" w:sz="0" w:space="0" w:color="auto"/>
      </w:divBdr>
      <w:divsChild>
        <w:div w:id="2064601850">
          <w:marLeft w:val="0"/>
          <w:marRight w:val="0"/>
          <w:marTop w:val="0"/>
          <w:marBottom w:val="0"/>
          <w:divBdr>
            <w:top w:val="none" w:sz="0" w:space="0" w:color="auto"/>
            <w:left w:val="none" w:sz="0" w:space="0" w:color="auto"/>
            <w:bottom w:val="none" w:sz="0" w:space="0" w:color="auto"/>
            <w:right w:val="none" w:sz="0" w:space="0" w:color="auto"/>
          </w:divBdr>
          <w:divsChild>
            <w:div w:id="1822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859">
      <w:bodyDiv w:val="1"/>
      <w:marLeft w:val="0"/>
      <w:marRight w:val="0"/>
      <w:marTop w:val="0"/>
      <w:marBottom w:val="0"/>
      <w:divBdr>
        <w:top w:val="none" w:sz="0" w:space="0" w:color="auto"/>
        <w:left w:val="none" w:sz="0" w:space="0" w:color="auto"/>
        <w:bottom w:val="none" w:sz="0" w:space="0" w:color="auto"/>
        <w:right w:val="none" w:sz="0" w:space="0" w:color="auto"/>
      </w:divBdr>
    </w:div>
    <w:div w:id="1442265718">
      <w:bodyDiv w:val="1"/>
      <w:marLeft w:val="0"/>
      <w:marRight w:val="0"/>
      <w:marTop w:val="0"/>
      <w:marBottom w:val="0"/>
      <w:divBdr>
        <w:top w:val="none" w:sz="0" w:space="0" w:color="auto"/>
        <w:left w:val="none" w:sz="0" w:space="0" w:color="auto"/>
        <w:bottom w:val="none" w:sz="0" w:space="0" w:color="auto"/>
        <w:right w:val="none" w:sz="0" w:space="0" w:color="auto"/>
      </w:divBdr>
    </w:div>
    <w:div w:id="1509250875">
      <w:bodyDiv w:val="1"/>
      <w:marLeft w:val="0"/>
      <w:marRight w:val="0"/>
      <w:marTop w:val="0"/>
      <w:marBottom w:val="0"/>
      <w:divBdr>
        <w:top w:val="none" w:sz="0" w:space="0" w:color="auto"/>
        <w:left w:val="none" w:sz="0" w:space="0" w:color="auto"/>
        <w:bottom w:val="none" w:sz="0" w:space="0" w:color="auto"/>
        <w:right w:val="none" w:sz="0" w:space="0" w:color="auto"/>
      </w:divBdr>
      <w:divsChild>
        <w:div w:id="2041971434">
          <w:marLeft w:val="0"/>
          <w:marRight w:val="0"/>
          <w:marTop w:val="0"/>
          <w:marBottom w:val="0"/>
          <w:divBdr>
            <w:top w:val="none" w:sz="0" w:space="0" w:color="auto"/>
            <w:left w:val="none" w:sz="0" w:space="0" w:color="auto"/>
            <w:bottom w:val="none" w:sz="0" w:space="0" w:color="auto"/>
            <w:right w:val="none" w:sz="0" w:space="0" w:color="auto"/>
          </w:divBdr>
          <w:divsChild>
            <w:div w:id="1539390461">
              <w:marLeft w:val="0"/>
              <w:marRight w:val="0"/>
              <w:marTop w:val="0"/>
              <w:marBottom w:val="0"/>
              <w:divBdr>
                <w:top w:val="none" w:sz="0" w:space="0" w:color="auto"/>
                <w:left w:val="none" w:sz="0" w:space="0" w:color="auto"/>
                <w:bottom w:val="none" w:sz="0" w:space="0" w:color="auto"/>
                <w:right w:val="none" w:sz="0" w:space="0" w:color="auto"/>
              </w:divBdr>
              <w:divsChild>
                <w:div w:id="17142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3157">
      <w:bodyDiv w:val="1"/>
      <w:marLeft w:val="0"/>
      <w:marRight w:val="0"/>
      <w:marTop w:val="0"/>
      <w:marBottom w:val="0"/>
      <w:divBdr>
        <w:top w:val="none" w:sz="0" w:space="0" w:color="auto"/>
        <w:left w:val="none" w:sz="0" w:space="0" w:color="auto"/>
        <w:bottom w:val="none" w:sz="0" w:space="0" w:color="auto"/>
        <w:right w:val="none" w:sz="0" w:space="0" w:color="auto"/>
      </w:divBdr>
      <w:divsChild>
        <w:div w:id="1043750471">
          <w:marLeft w:val="0"/>
          <w:marRight w:val="0"/>
          <w:marTop w:val="0"/>
          <w:marBottom w:val="0"/>
          <w:divBdr>
            <w:top w:val="none" w:sz="0" w:space="0" w:color="auto"/>
            <w:left w:val="none" w:sz="0" w:space="0" w:color="auto"/>
            <w:bottom w:val="none" w:sz="0" w:space="0" w:color="auto"/>
            <w:right w:val="none" w:sz="0" w:space="0" w:color="auto"/>
          </w:divBdr>
          <w:divsChild>
            <w:div w:id="9536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4853">
      <w:bodyDiv w:val="1"/>
      <w:marLeft w:val="0"/>
      <w:marRight w:val="0"/>
      <w:marTop w:val="0"/>
      <w:marBottom w:val="0"/>
      <w:divBdr>
        <w:top w:val="none" w:sz="0" w:space="0" w:color="auto"/>
        <w:left w:val="none" w:sz="0" w:space="0" w:color="auto"/>
        <w:bottom w:val="none" w:sz="0" w:space="0" w:color="auto"/>
        <w:right w:val="none" w:sz="0" w:space="0" w:color="auto"/>
      </w:divBdr>
      <w:divsChild>
        <w:div w:id="1292247348">
          <w:marLeft w:val="0"/>
          <w:marRight w:val="0"/>
          <w:marTop w:val="0"/>
          <w:marBottom w:val="0"/>
          <w:divBdr>
            <w:top w:val="none" w:sz="0" w:space="0" w:color="auto"/>
            <w:left w:val="none" w:sz="0" w:space="0" w:color="auto"/>
            <w:bottom w:val="none" w:sz="0" w:space="0" w:color="auto"/>
            <w:right w:val="none" w:sz="0" w:space="0" w:color="auto"/>
          </w:divBdr>
          <w:divsChild>
            <w:div w:id="11862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195">
      <w:bodyDiv w:val="1"/>
      <w:marLeft w:val="0"/>
      <w:marRight w:val="0"/>
      <w:marTop w:val="0"/>
      <w:marBottom w:val="0"/>
      <w:divBdr>
        <w:top w:val="none" w:sz="0" w:space="0" w:color="auto"/>
        <w:left w:val="none" w:sz="0" w:space="0" w:color="auto"/>
        <w:bottom w:val="none" w:sz="0" w:space="0" w:color="auto"/>
        <w:right w:val="none" w:sz="0" w:space="0" w:color="auto"/>
      </w:divBdr>
      <w:divsChild>
        <w:div w:id="856238128">
          <w:marLeft w:val="0"/>
          <w:marRight w:val="0"/>
          <w:marTop w:val="0"/>
          <w:marBottom w:val="0"/>
          <w:divBdr>
            <w:top w:val="none" w:sz="0" w:space="0" w:color="auto"/>
            <w:left w:val="none" w:sz="0" w:space="0" w:color="auto"/>
            <w:bottom w:val="none" w:sz="0" w:space="0" w:color="auto"/>
            <w:right w:val="none" w:sz="0" w:space="0" w:color="auto"/>
          </w:divBdr>
          <w:divsChild>
            <w:div w:id="17188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361">
      <w:bodyDiv w:val="1"/>
      <w:marLeft w:val="0"/>
      <w:marRight w:val="0"/>
      <w:marTop w:val="0"/>
      <w:marBottom w:val="0"/>
      <w:divBdr>
        <w:top w:val="none" w:sz="0" w:space="0" w:color="auto"/>
        <w:left w:val="none" w:sz="0" w:space="0" w:color="auto"/>
        <w:bottom w:val="none" w:sz="0" w:space="0" w:color="auto"/>
        <w:right w:val="none" w:sz="0" w:space="0" w:color="auto"/>
      </w:divBdr>
      <w:divsChild>
        <w:div w:id="884296708">
          <w:marLeft w:val="0"/>
          <w:marRight w:val="0"/>
          <w:marTop w:val="0"/>
          <w:marBottom w:val="0"/>
          <w:divBdr>
            <w:top w:val="none" w:sz="0" w:space="0" w:color="auto"/>
            <w:left w:val="none" w:sz="0" w:space="0" w:color="auto"/>
            <w:bottom w:val="none" w:sz="0" w:space="0" w:color="auto"/>
            <w:right w:val="none" w:sz="0" w:space="0" w:color="auto"/>
          </w:divBdr>
          <w:divsChild>
            <w:div w:id="726759320">
              <w:marLeft w:val="0"/>
              <w:marRight w:val="0"/>
              <w:marTop w:val="0"/>
              <w:marBottom w:val="0"/>
              <w:divBdr>
                <w:top w:val="none" w:sz="0" w:space="0" w:color="auto"/>
                <w:left w:val="none" w:sz="0" w:space="0" w:color="auto"/>
                <w:bottom w:val="none" w:sz="0" w:space="0" w:color="auto"/>
                <w:right w:val="none" w:sz="0" w:space="0" w:color="auto"/>
              </w:divBdr>
              <w:divsChild>
                <w:div w:id="20956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8704">
      <w:bodyDiv w:val="1"/>
      <w:marLeft w:val="0"/>
      <w:marRight w:val="0"/>
      <w:marTop w:val="0"/>
      <w:marBottom w:val="0"/>
      <w:divBdr>
        <w:top w:val="none" w:sz="0" w:space="0" w:color="auto"/>
        <w:left w:val="none" w:sz="0" w:space="0" w:color="auto"/>
        <w:bottom w:val="none" w:sz="0" w:space="0" w:color="auto"/>
        <w:right w:val="none" w:sz="0" w:space="0" w:color="auto"/>
      </w:divBdr>
      <w:divsChild>
        <w:div w:id="294258814">
          <w:marLeft w:val="0"/>
          <w:marRight w:val="0"/>
          <w:marTop w:val="0"/>
          <w:marBottom w:val="0"/>
          <w:divBdr>
            <w:top w:val="none" w:sz="0" w:space="0" w:color="auto"/>
            <w:left w:val="none" w:sz="0" w:space="0" w:color="auto"/>
            <w:bottom w:val="none" w:sz="0" w:space="0" w:color="auto"/>
            <w:right w:val="none" w:sz="0" w:space="0" w:color="auto"/>
          </w:divBdr>
          <w:divsChild>
            <w:div w:id="8521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776">
      <w:bodyDiv w:val="1"/>
      <w:marLeft w:val="0"/>
      <w:marRight w:val="0"/>
      <w:marTop w:val="0"/>
      <w:marBottom w:val="0"/>
      <w:divBdr>
        <w:top w:val="none" w:sz="0" w:space="0" w:color="auto"/>
        <w:left w:val="none" w:sz="0" w:space="0" w:color="auto"/>
        <w:bottom w:val="none" w:sz="0" w:space="0" w:color="auto"/>
        <w:right w:val="none" w:sz="0" w:space="0" w:color="auto"/>
      </w:divBdr>
      <w:divsChild>
        <w:div w:id="623925457">
          <w:marLeft w:val="547"/>
          <w:marRight w:val="0"/>
          <w:marTop w:val="0"/>
          <w:marBottom w:val="0"/>
          <w:divBdr>
            <w:top w:val="none" w:sz="0" w:space="0" w:color="auto"/>
            <w:left w:val="none" w:sz="0" w:space="0" w:color="auto"/>
            <w:bottom w:val="none" w:sz="0" w:space="0" w:color="auto"/>
            <w:right w:val="none" w:sz="0" w:space="0" w:color="auto"/>
          </w:divBdr>
        </w:div>
      </w:divsChild>
    </w:div>
    <w:div w:id="1589197043">
      <w:bodyDiv w:val="1"/>
      <w:marLeft w:val="0"/>
      <w:marRight w:val="0"/>
      <w:marTop w:val="0"/>
      <w:marBottom w:val="0"/>
      <w:divBdr>
        <w:top w:val="none" w:sz="0" w:space="0" w:color="auto"/>
        <w:left w:val="none" w:sz="0" w:space="0" w:color="auto"/>
        <w:bottom w:val="none" w:sz="0" w:space="0" w:color="auto"/>
        <w:right w:val="none" w:sz="0" w:space="0" w:color="auto"/>
      </w:divBdr>
    </w:div>
    <w:div w:id="1669823011">
      <w:bodyDiv w:val="1"/>
      <w:marLeft w:val="0"/>
      <w:marRight w:val="0"/>
      <w:marTop w:val="0"/>
      <w:marBottom w:val="0"/>
      <w:divBdr>
        <w:top w:val="none" w:sz="0" w:space="0" w:color="auto"/>
        <w:left w:val="none" w:sz="0" w:space="0" w:color="auto"/>
        <w:bottom w:val="none" w:sz="0" w:space="0" w:color="auto"/>
        <w:right w:val="none" w:sz="0" w:space="0" w:color="auto"/>
      </w:divBdr>
    </w:div>
    <w:div w:id="1687366034">
      <w:bodyDiv w:val="1"/>
      <w:marLeft w:val="0"/>
      <w:marRight w:val="0"/>
      <w:marTop w:val="0"/>
      <w:marBottom w:val="0"/>
      <w:divBdr>
        <w:top w:val="none" w:sz="0" w:space="0" w:color="auto"/>
        <w:left w:val="none" w:sz="0" w:space="0" w:color="auto"/>
        <w:bottom w:val="none" w:sz="0" w:space="0" w:color="auto"/>
        <w:right w:val="none" w:sz="0" w:space="0" w:color="auto"/>
      </w:divBdr>
    </w:div>
    <w:div w:id="1719862408">
      <w:bodyDiv w:val="1"/>
      <w:marLeft w:val="0"/>
      <w:marRight w:val="0"/>
      <w:marTop w:val="0"/>
      <w:marBottom w:val="0"/>
      <w:divBdr>
        <w:top w:val="none" w:sz="0" w:space="0" w:color="auto"/>
        <w:left w:val="none" w:sz="0" w:space="0" w:color="auto"/>
        <w:bottom w:val="none" w:sz="0" w:space="0" w:color="auto"/>
        <w:right w:val="none" w:sz="0" w:space="0" w:color="auto"/>
      </w:divBdr>
    </w:div>
    <w:div w:id="1750037469">
      <w:bodyDiv w:val="1"/>
      <w:marLeft w:val="0"/>
      <w:marRight w:val="0"/>
      <w:marTop w:val="0"/>
      <w:marBottom w:val="0"/>
      <w:divBdr>
        <w:top w:val="none" w:sz="0" w:space="0" w:color="auto"/>
        <w:left w:val="none" w:sz="0" w:space="0" w:color="auto"/>
        <w:bottom w:val="none" w:sz="0" w:space="0" w:color="auto"/>
        <w:right w:val="none" w:sz="0" w:space="0" w:color="auto"/>
      </w:divBdr>
      <w:divsChild>
        <w:div w:id="1545408129">
          <w:marLeft w:val="547"/>
          <w:marRight w:val="0"/>
          <w:marTop w:val="0"/>
          <w:marBottom w:val="0"/>
          <w:divBdr>
            <w:top w:val="none" w:sz="0" w:space="0" w:color="auto"/>
            <w:left w:val="none" w:sz="0" w:space="0" w:color="auto"/>
            <w:bottom w:val="none" w:sz="0" w:space="0" w:color="auto"/>
            <w:right w:val="none" w:sz="0" w:space="0" w:color="auto"/>
          </w:divBdr>
        </w:div>
      </w:divsChild>
    </w:div>
    <w:div w:id="1765375021">
      <w:bodyDiv w:val="1"/>
      <w:marLeft w:val="0"/>
      <w:marRight w:val="0"/>
      <w:marTop w:val="0"/>
      <w:marBottom w:val="0"/>
      <w:divBdr>
        <w:top w:val="none" w:sz="0" w:space="0" w:color="auto"/>
        <w:left w:val="none" w:sz="0" w:space="0" w:color="auto"/>
        <w:bottom w:val="none" w:sz="0" w:space="0" w:color="auto"/>
        <w:right w:val="none" w:sz="0" w:space="0" w:color="auto"/>
      </w:divBdr>
    </w:div>
    <w:div w:id="1779643991">
      <w:bodyDiv w:val="1"/>
      <w:marLeft w:val="0"/>
      <w:marRight w:val="0"/>
      <w:marTop w:val="0"/>
      <w:marBottom w:val="0"/>
      <w:divBdr>
        <w:top w:val="none" w:sz="0" w:space="0" w:color="auto"/>
        <w:left w:val="none" w:sz="0" w:space="0" w:color="auto"/>
        <w:bottom w:val="none" w:sz="0" w:space="0" w:color="auto"/>
        <w:right w:val="none" w:sz="0" w:space="0" w:color="auto"/>
      </w:divBdr>
      <w:divsChild>
        <w:div w:id="1256524056">
          <w:marLeft w:val="0"/>
          <w:marRight w:val="0"/>
          <w:marTop w:val="0"/>
          <w:marBottom w:val="0"/>
          <w:divBdr>
            <w:top w:val="none" w:sz="0" w:space="0" w:color="auto"/>
            <w:left w:val="none" w:sz="0" w:space="0" w:color="auto"/>
            <w:bottom w:val="none" w:sz="0" w:space="0" w:color="auto"/>
            <w:right w:val="none" w:sz="0" w:space="0" w:color="auto"/>
          </w:divBdr>
          <w:divsChild>
            <w:div w:id="5033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567">
      <w:bodyDiv w:val="1"/>
      <w:marLeft w:val="0"/>
      <w:marRight w:val="0"/>
      <w:marTop w:val="0"/>
      <w:marBottom w:val="0"/>
      <w:divBdr>
        <w:top w:val="none" w:sz="0" w:space="0" w:color="auto"/>
        <w:left w:val="none" w:sz="0" w:space="0" w:color="auto"/>
        <w:bottom w:val="none" w:sz="0" w:space="0" w:color="auto"/>
        <w:right w:val="none" w:sz="0" w:space="0" w:color="auto"/>
      </w:divBdr>
    </w:div>
    <w:div w:id="1837304414">
      <w:bodyDiv w:val="1"/>
      <w:marLeft w:val="0"/>
      <w:marRight w:val="0"/>
      <w:marTop w:val="0"/>
      <w:marBottom w:val="0"/>
      <w:divBdr>
        <w:top w:val="none" w:sz="0" w:space="0" w:color="auto"/>
        <w:left w:val="none" w:sz="0" w:space="0" w:color="auto"/>
        <w:bottom w:val="none" w:sz="0" w:space="0" w:color="auto"/>
        <w:right w:val="none" w:sz="0" w:space="0" w:color="auto"/>
      </w:divBdr>
      <w:divsChild>
        <w:div w:id="1672443405">
          <w:marLeft w:val="0"/>
          <w:marRight w:val="0"/>
          <w:marTop w:val="0"/>
          <w:marBottom w:val="0"/>
          <w:divBdr>
            <w:top w:val="none" w:sz="0" w:space="0" w:color="auto"/>
            <w:left w:val="none" w:sz="0" w:space="0" w:color="auto"/>
            <w:bottom w:val="none" w:sz="0" w:space="0" w:color="auto"/>
            <w:right w:val="none" w:sz="0" w:space="0" w:color="auto"/>
          </w:divBdr>
          <w:divsChild>
            <w:div w:id="2138721898">
              <w:marLeft w:val="0"/>
              <w:marRight w:val="0"/>
              <w:marTop w:val="0"/>
              <w:marBottom w:val="0"/>
              <w:divBdr>
                <w:top w:val="none" w:sz="0" w:space="0" w:color="auto"/>
                <w:left w:val="none" w:sz="0" w:space="0" w:color="auto"/>
                <w:bottom w:val="none" w:sz="0" w:space="0" w:color="auto"/>
                <w:right w:val="none" w:sz="0" w:space="0" w:color="auto"/>
              </w:divBdr>
              <w:divsChild>
                <w:div w:id="583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1422">
      <w:bodyDiv w:val="1"/>
      <w:marLeft w:val="0"/>
      <w:marRight w:val="0"/>
      <w:marTop w:val="0"/>
      <w:marBottom w:val="0"/>
      <w:divBdr>
        <w:top w:val="none" w:sz="0" w:space="0" w:color="auto"/>
        <w:left w:val="none" w:sz="0" w:space="0" w:color="auto"/>
        <w:bottom w:val="none" w:sz="0" w:space="0" w:color="auto"/>
        <w:right w:val="none" w:sz="0" w:space="0" w:color="auto"/>
      </w:divBdr>
    </w:div>
    <w:div w:id="1843347491">
      <w:bodyDiv w:val="1"/>
      <w:marLeft w:val="0"/>
      <w:marRight w:val="0"/>
      <w:marTop w:val="0"/>
      <w:marBottom w:val="0"/>
      <w:divBdr>
        <w:top w:val="none" w:sz="0" w:space="0" w:color="auto"/>
        <w:left w:val="none" w:sz="0" w:space="0" w:color="auto"/>
        <w:bottom w:val="none" w:sz="0" w:space="0" w:color="auto"/>
        <w:right w:val="none" w:sz="0" w:space="0" w:color="auto"/>
      </w:divBdr>
      <w:divsChild>
        <w:div w:id="123617012">
          <w:marLeft w:val="547"/>
          <w:marRight w:val="0"/>
          <w:marTop w:val="0"/>
          <w:marBottom w:val="0"/>
          <w:divBdr>
            <w:top w:val="none" w:sz="0" w:space="0" w:color="auto"/>
            <w:left w:val="none" w:sz="0" w:space="0" w:color="auto"/>
            <w:bottom w:val="none" w:sz="0" w:space="0" w:color="auto"/>
            <w:right w:val="none" w:sz="0" w:space="0" w:color="auto"/>
          </w:divBdr>
        </w:div>
        <w:div w:id="1552230568">
          <w:marLeft w:val="547"/>
          <w:marRight w:val="0"/>
          <w:marTop w:val="0"/>
          <w:marBottom w:val="0"/>
          <w:divBdr>
            <w:top w:val="none" w:sz="0" w:space="0" w:color="auto"/>
            <w:left w:val="none" w:sz="0" w:space="0" w:color="auto"/>
            <w:bottom w:val="none" w:sz="0" w:space="0" w:color="auto"/>
            <w:right w:val="none" w:sz="0" w:space="0" w:color="auto"/>
          </w:divBdr>
        </w:div>
        <w:div w:id="1681811512">
          <w:marLeft w:val="547"/>
          <w:marRight w:val="0"/>
          <w:marTop w:val="0"/>
          <w:marBottom w:val="0"/>
          <w:divBdr>
            <w:top w:val="none" w:sz="0" w:space="0" w:color="auto"/>
            <w:left w:val="none" w:sz="0" w:space="0" w:color="auto"/>
            <w:bottom w:val="none" w:sz="0" w:space="0" w:color="auto"/>
            <w:right w:val="none" w:sz="0" w:space="0" w:color="auto"/>
          </w:divBdr>
        </w:div>
        <w:div w:id="2104452333">
          <w:marLeft w:val="547"/>
          <w:marRight w:val="0"/>
          <w:marTop w:val="0"/>
          <w:marBottom w:val="0"/>
          <w:divBdr>
            <w:top w:val="none" w:sz="0" w:space="0" w:color="auto"/>
            <w:left w:val="none" w:sz="0" w:space="0" w:color="auto"/>
            <w:bottom w:val="none" w:sz="0" w:space="0" w:color="auto"/>
            <w:right w:val="none" w:sz="0" w:space="0" w:color="auto"/>
          </w:divBdr>
        </w:div>
        <w:div w:id="2112700437">
          <w:marLeft w:val="547"/>
          <w:marRight w:val="0"/>
          <w:marTop w:val="0"/>
          <w:marBottom w:val="0"/>
          <w:divBdr>
            <w:top w:val="none" w:sz="0" w:space="0" w:color="auto"/>
            <w:left w:val="none" w:sz="0" w:space="0" w:color="auto"/>
            <w:bottom w:val="none" w:sz="0" w:space="0" w:color="auto"/>
            <w:right w:val="none" w:sz="0" w:space="0" w:color="auto"/>
          </w:divBdr>
        </w:div>
      </w:divsChild>
    </w:div>
    <w:div w:id="1861817011">
      <w:bodyDiv w:val="1"/>
      <w:marLeft w:val="0"/>
      <w:marRight w:val="0"/>
      <w:marTop w:val="0"/>
      <w:marBottom w:val="0"/>
      <w:divBdr>
        <w:top w:val="none" w:sz="0" w:space="0" w:color="auto"/>
        <w:left w:val="none" w:sz="0" w:space="0" w:color="auto"/>
        <w:bottom w:val="none" w:sz="0" w:space="0" w:color="auto"/>
        <w:right w:val="none" w:sz="0" w:space="0" w:color="auto"/>
      </w:divBdr>
      <w:divsChild>
        <w:div w:id="1468670881">
          <w:marLeft w:val="0"/>
          <w:marRight w:val="0"/>
          <w:marTop w:val="0"/>
          <w:marBottom w:val="0"/>
          <w:divBdr>
            <w:top w:val="none" w:sz="0" w:space="0" w:color="auto"/>
            <w:left w:val="none" w:sz="0" w:space="0" w:color="auto"/>
            <w:bottom w:val="none" w:sz="0" w:space="0" w:color="auto"/>
            <w:right w:val="none" w:sz="0" w:space="0" w:color="auto"/>
          </w:divBdr>
          <w:divsChild>
            <w:div w:id="1006132276">
              <w:marLeft w:val="0"/>
              <w:marRight w:val="0"/>
              <w:marTop w:val="0"/>
              <w:marBottom w:val="0"/>
              <w:divBdr>
                <w:top w:val="none" w:sz="0" w:space="0" w:color="auto"/>
                <w:left w:val="none" w:sz="0" w:space="0" w:color="auto"/>
                <w:bottom w:val="none" w:sz="0" w:space="0" w:color="auto"/>
                <w:right w:val="none" w:sz="0" w:space="0" w:color="auto"/>
              </w:divBdr>
              <w:divsChild>
                <w:div w:id="739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2844">
      <w:bodyDiv w:val="1"/>
      <w:marLeft w:val="0"/>
      <w:marRight w:val="0"/>
      <w:marTop w:val="0"/>
      <w:marBottom w:val="0"/>
      <w:divBdr>
        <w:top w:val="none" w:sz="0" w:space="0" w:color="auto"/>
        <w:left w:val="none" w:sz="0" w:space="0" w:color="auto"/>
        <w:bottom w:val="none" w:sz="0" w:space="0" w:color="auto"/>
        <w:right w:val="none" w:sz="0" w:space="0" w:color="auto"/>
      </w:divBdr>
      <w:divsChild>
        <w:div w:id="1886945235">
          <w:marLeft w:val="0"/>
          <w:marRight w:val="0"/>
          <w:marTop w:val="0"/>
          <w:marBottom w:val="0"/>
          <w:divBdr>
            <w:top w:val="none" w:sz="0" w:space="0" w:color="auto"/>
            <w:left w:val="none" w:sz="0" w:space="0" w:color="auto"/>
            <w:bottom w:val="none" w:sz="0" w:space="0" w:color="auto"/>
            <w:right w:val="none" w:sz="0" w:space="0" w:color="auto"/>
          </w:divBdr>
          <w:divsChild>
            <w:div w:id="1753579275">
              <w:marLeft w:val="0"/>
              <w:marRight w:val="0"/>
              <w:marTop w:val="0"/>
              <w:marBottom w:val="0"/>
              <w:divBdr>
                <w:top w:val="none" w:sz="0" w:space="0" w:color="auto"/>
                <w:left w:val="none" w:sz="0" w:space="0" w:color="auto"/>
                <w:bottom w:val="none" w:sz="0" w:space="0" w:color="auto"/>
                <w:right w:val="none" w:sz="0" w:space="0" w:color="auto"/>
              </w:divBdr>
              <w:divsChild>
                <w:div w:id="10881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754">
      <w:bodyDiv w:val="1"/>
      <w:marLeft w:val="0"/>
      <w:marRight w:val="0"/>
      <w:marTop w:val="0"/>
      <w:marBottom w:val="0"/>
      <w:divBdr>
        <w:top w:val="none" w:sz="0" w:space="0" w:color="auto"/>
        <w:left w:val="none" w:sz="0" w:space="0" w:color="auto"/>
        <w:bottom w:val="none" w:sz="0" w:space="0" w:color="auto"/>
        <w:right w:val="none" w:sz="0" w:space="0" w:color="auto"/>
      </w:divBdr>
    </w:div>
    <w:div w:id="1921401939">
      <w:bodyDiv w:val="1"/>
      <w:marLeft w:val="0"/>
      <w:marRight w:val="0"/>
      <w:marTop w:val="0"/>
      <w:marBottom w:val="0"/>
      <w:divBdr>
        <w:top w:val="none" w:sz="0" w:space="0" w:color="auto"/>
        <w:left w:val="none" w:sz="0" w:space="0" w:color="auto"/>
        <w:bottom w:val="none" w:sz="0" w:space="0" w:color="auto"/>
        <w:right w:val="none" w:sz="0" w:space="0" w:color="auto"/>
      </w:divBdr>
      <w:divsChild>
        <w:div w:id="968247994">
          <w:marLeft w:val="0"/>
          <w:marRight w:val="0"/>
          <w:marTop w:val="0"/>
          <w:marBottom w:val="0"/>
          <w:divBdr>
            <w:top w:val="none" w:sz="0" w:space="0" w:color="auto"/>
            <w:left w:val="none" w:sz="0" w:space="0" w:color="auto"/>
            <w:bottom w:val="none" w:sz="0" w:space="0" w:color="auto"/>
            <w:right w:val="none" w:sz="0" w:space="0" w:color="auto"/>
          </w:divBdr>
          <w:divsChild>
            <w:div w:id="703604783">
              <w:marLeft w:val="0"/>
              <w:marRight w:val="0"/>
              <w:marTop w:val="0"/>
              <w:marBottom w:val="0"/>
              <w:divBdr>
                <w:top w:val="none" w:sz="0" w:space="0" w:color="auto"/>
                <w:left w:val="none" w:sz="0" w:space="0" w:color="auto"/>
                <w:bottom w:val="none" w:sz="0" w:space="0" w:color="auto"/>
                <w:right w:val="none" w:sz="0" w:space="0" w:color="auto"/>
              </w:divBdr>
              <w:divsChild>
                <w:div w:id="4311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6946">
      <w:bodyDiv w:val="1"/>
      <w:marLeft w:val="0"/>
      <w:marRight w:val="0"/>
      <w:marTop w:val="0"/>
      <w:marBottom w:val="0"/>
      <w:divBdr>
        <w:top w:val="none" w:sz="0" w:space="0" w:color="auto"/>
        <w:left w:val="none" w:sz="0" w:space="0" w:color="auto"/>
        <w:bottom w:val="none" w:sz="0" w:space="0" w:color="auto"/>
        <w:right w:val="none" w:sz="0" w:space="0" w:color="auto"/>
      </w:divBdr>
    </w:div>
    <w:div w:id="1939290061">
      <w:bodyDiv w:val="1"/>
      <w:marLeft w:val="0"/>
      <w:marRight w:val="0"/>
      <w:marTop w:val="0"/>
      <w:marBottom w:val="0"/>
      <w:divBdr>
        <w:top w:val="none" w:sz="0" w:space="0" w:color="auto"/>
        <w:left w:val="none" w:sz="0" w:space="0" w:color="auto"/>
        <w:bottom w:val="none" w:sz="0" w:space="0" w:color="auto"/>
        <w:right w:val="none" w:sz="0" w:space="0" w:color="auto"/>
      </w:divBdr>
      <w:divsChild>
        <w:div w:id="926570542">
          <w:marLeft w:val="0"/>
          <w:marRight w:val="0"/>
          <w:marTop w:val="0"/>
          <w:marBottom w:val="0"/>
          <w:divBdr>
            <w:top w:val="none" w:sz="0" w:space="0" w:color="auto"/>
            <w:left w:val="none" w:sz="0" w:space="0" w:color="auto"/>
            <w:bottom w:val="none" w:sz="0" w:space="0" w:color="auto"/>
            <w:right w:val="none" w:sz="0" w:space="0" w:color="auto"/>
          </w:divBdr>
          <w:divsChild>
            <w:div w:id="85463432">
              <w:marLeft w:val="0"/>
              <w:marRight w:val="0"/>
              <w:marTop w:val="0"/>
              <w:marBottom w:val="0"/>
              <w:divBdr>
                <w:top w:val="none" w:sz="0" w:space="0" w:color="auto"/>
                <w:left w:val="none" w:sz="0" w:space="0" w:color="auto"/>
                <w:bottom w:val="none" w:sz="0" w:space="0" w:color="auto"/>
                <w:right w:val="none" w:sz="0" w:space="0" w:color="auto"/>
              </w:divBdr>
            </w:div>
            <w:div w:id="91823379">
              <w:marLeft w:val="0"/>
              <w:marRight w:val="0"/>
              <w:marTop w:val="0"/>
              <w:marBottom w:val="0"/>
              <w:divBdr>
                <w:top w:val="none" w:sz="0" w:space="0" w:color="auto"/>
                <w:left w:val="none" w:sz="0" w:space="0" w:color="auto"/>
                <w:bottom w:val="none" w:sz="0" w:space="0" w:color="auto"/>
                <w:right w:val="none" w:sz="0" w:space="0" w:color="auto"/>
              </w:divBdr>
            </w:div>
            <w:div w:id="123425849">
              <w:marLeft w:val="0"/>
              <w:marRight w:val="0"/>
              <w:marTop w:val="0"/>
              <w:marBottom w:val="0"/>
              <w:divBdr>
                <w:top w:val="none" w:sz="0" w:space="0" w:color="auto"/>
                <w:left w:val="none" w:sz="0" w:space="0" w:color="auto"/>
                <w:bottom w:val="none" w:sz="0" w:space="0" w:color="auto"/>
                <w:right w:val="none" w:sz="0" w:space="0" w:color="auto"/>
              </w:divBdr>
            </w:div>
            <w:div w:id="129370227">
              <w:marLeft w:val="0"/>
              <w:marRight w:val="0"/>
              <w:marTop w:val="0"/>
              <w:marBottom w:val="0"/>
              <w:divBdr>
                <w:top w:val="none" w:sz="0" w:space="0" w:color="auto"/>
                <w:left w:val="none" w:sz="0" w:space="0" w:color="auto"/>
                <w:bottom w:val="none" w:sz="0" w:space="0" w:color="auto"/>
                <w:right w:val="none" w:sz="0" w:space="0" w:color="auto"/>
              </w:divBdr>
            </w:div>
            <w:div w:id="337077558">
              <w:marLeft w:val="0"/>
              <w:marRight w:val="0"/>
              <w:marTop w:val="0"/>
              <w:marBottom w:val="0"/>
              <w:divBdr>
                <w:top w:val="none" w:sz="0" w:space="0" w:color="auto"/>
                <w:left w:val="none" w:sz="0" w:space="0" w:color="auto"/>
                <w:bottom w:val="none" w:sz="0" w:space="0" w:color="auto"/>
                <w:right w:val="none" w:sz="0" w:space="0" w:color="auto"/>
              </w:divBdr>
            </w:div>
            <w:div w:id="611939870">
              <w:marLeft w:val="0"/>
              <w:marRight w:val="0"/>
              <w:marTop w:val="0"/>
              <w:marBottom w:val="0"/>
              <w:divBdr>
                <w:top w:val="none" w:sz="0" w:space="0" w:color="auto"/>
                <w:left w:val="none" w:sz="0" w:space="0" w:color="auto"/>
                <w:bottom w:val="none" w:sz="0" w:space="0" w:color="auto"/>
                <w:right w:val="none" w:sz="0" w:space="0" w:color="auto"/>
              </w:divBdr>
            </w:div>
            <w:div w:id="656539794">
              <w:marLeft w:val="0"/>
              <w:marRight w:val="0"/>
              <w:marTop w:val="0"/>
              <w:marBottom w:val="0"/>
              <w:divBdr>
                <w:top w:val="none" w:sz="0" w:space="0" w:color="auto"/>
                <w:left w:val="none" w:sz="0" w:space="0" w:color="auto"/>
                <w:bottom w:val="none" w:sz="0" w:space="0" w:color="auto"/>
                <w:right w:val="none" w:sz="0" w:space="0" w:color="auto"/>
              </w:divBdr>
            </w:div>
            <w:div w:id="823473914">
              <w:marLeft w:val="0"/>
              <w:marRight w:val="0"/>
              <w:marTop w:val="0"/>
              <w:marBottom w:val="0"/>
              <w:divBdr>
                <w:top w:val="none" w:sz="0" w:space="0" w:color="auto"/>
                <w:left w:val="none" w:sz="0" w:space="0" w:color="auto"/>
                <w:bottom w:val="none" w:sz="0" w:space="0" w:color="auto"/>
                <w:right w:val="none" w:sz="0" w:space="0" w:color="auto"/>
              </w:divBdr>
            </w:div>
            <w:div w:id="843128417">
              <w:marLeft w:val="0"/>
              <w:marRight w:val="0"/>
              <w:marTop w:val="0"/>
              <w:marBottom w:val="0"/>
              <w:divBdr>
                <w:top w:val="none" w:sz="0" w:space="0" w:color="auto"/>
                <w:left w:val="none" w:sz="0" w:space="0" w:color="auto"/>
                <w:bottom w:val="none" w:sz="0" w:space="0" w:color="auto"/>
                <w:right w:val="none" w:sz="0" w:space="0" w:color="auto"/>
              </w:divBdr>
            </w:div>
            <w:div w:id="865797746">
              <w:marLeft w:val="0"/>
              <w:marRight w:val="0"/>
              <w:marTop w:val="0"/>
              <w:marBottom w:val="0"/>
              <w:divBdr>
                <w:top w:val="none" w:sz="0" w:space="0" w:color="auto"/>
                <w:left w:val="none" w:sz="0" w:space="0" w:color="auto"/>
                <w:bottom w:val="none" w:sz="0" w:space="0" w:color="auto"/>
                <w:right w:val="none" w:sz="0" w:space="0" w:color="auto"/>
              </w:divBdr>
            </w:div>
            <w:div w:id="1053232884">
              <w:marLeft w:val="0"/>
              <w:marRight w:val="0"/>
              <w:marTop w:val="0"/>
              <w:marBottom w:val="0"/>
              <w:divBdr>
                <w:top w:val="none" w:sz="0" w:space="0" w:color="auto"/>
                <w:left w:val="none" w:sz="0" w:space="0" w:color="auto"/>
                <w:bottom w:val="none" w:sz="0" w:space="0" w:color="auto"/>
                <w:right w:val="none" w:sz="0" w:space="0" w:color="auto"/>
              </w:divBdr>
            </w:div>
            <w:div w:id="1078136708">
              <w:marLeft w:val="0"/>
              <w:marRight w:val="0"/>
              <w:marTop w:val="0"/>
              <w:marBottom w:val="0"/>
              <w:divBdr>
                <w:top w:val="none" w:sz="0" w:space="0" w:color="auto"/>
                <w:left w:val="none" w:sz="0" w:space="0" w:color="auto"/>
                <w:bottom w:val="none" w:sz="0" w:space="0" w:color="auto"/>
                <w:right w:val="none" w:sz="0" w:space="0" w:color="auto"/>
              </w:divBdr>
            </w:div>
            <w:div w:id="1197813738">
              <w:marLeft w:val="0"/>
              <w:marRight w:val="0"/>
              <w:marTop w:val="0"/>
              <w:marBottom w:val="0"/>
              <w:divBdr>
                <w:top w:val="none" w:sz="0" w:space="0" w:color="auto"/>
                <w:left w:val="none" w:sz="0" w:space="0" w:color="auto"/>
                <w:bottom w:val="none" w:sz="0" w:space="0" w:color="auto"/>
                <w:right w:val="none" w:sz="0" w:space="0" w:color="auto"/>
              </w:divBdr>
            </w:div>
            <w:div w:id="1274551875">
              <w:marLeft w:val="0"/>
              <w:marRight w:val="0"/>
              <w:marTop w:val="0"/>
              <w:marBottom w:val="0"/>
              <w:divBdr>
                <w:top w:val="none" w:sz="0" w:space="0" w:color="auto"/>
                <w:left w:val="none" w:sz="0" w:space="0" w:color="auto"/>
                <w:bottom w:val="none" w:sz="0" w:space="0" w:color="auto"/>
                <w:right w:val="none" w:sz="0" w:space="0" w:color="auto"/>
              </w:divBdr>
            </w:div>
            <w:div w:id="1303852100">
              <w:marLeft w:val="0"/>
              <w:marRight w:val="0"/>
              <w:marTop w:val="0"/>
              <w:marBottom w:val="0"/>
              <w:divBdr>
                <w:top w:val="none" w:sz="0" w:space="0" w:color="auto"/>
                <w:left w:val="none" w:sz="0" w:space="0" w:color="auto"/>
                <w:bottom w:val="none" w:sz="0" w:space="0" w:color="auto"/>
                <w:right w:val="none" w:sz="0" w:space="0" w:color="auto"/>
              </w:divBdr>
            </w:div>
            <w:div w:id="1608931379">
              <w:marLeft w:val="0"/>
              <w:marRight w:val="0"/>
              <w:marTop w:val="0"/>
              <w:marBottom w:val="0"/>
              <w:divBdr>
                <w:top w:val="none" w:sz="0" w:space="0" w:color="auto"/>
                <w:left w:val="none" w:sz="0" w:space="0" w:color="auto"/>
                <w:bottom w:val="none" w:sz="0" w:space="0" w:color="auto"/>
                <w:right w:val="none" w:sz="0" w:space="0" w:color="auto"/>
              </w:divBdr>
            </w:div>
            <w:div w:id="18680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659">
      <w:bodyDiv w:val="1"/>
      <w:marLeft w:val="0"/>
      <w:marRight w:val="0"/>
      <w:marTop w:val="0"/>
      <w:marBottom w:val="0"/>
      <w:divBdr>
        <w:top w:val="none" w:sz="0" w:space="0" w:color="auto"/>
        <w:left w:val="none" w:sz="0" w:space="0" w:color="auto"/>
        <w:bottom w:val="none" w:sz="0" w:space="0" w:color="auto"/>
        <w:right w:val="none" w:sz="0" w:space="0" w:color="auto"/>
      </w:divBdr>
      <w:divsChild>
        <w:div w:id="1801529553">
          <w:marLeft w:val="547"/>
          <w:marRight w:val="0"/>
          <w:marTop w:val="0"/>
          <w:marBottom w:val="0"/>
          <w:divBdr>
            <w:top w:val="none" w:sz="0" w:space="0" w:color="auto"/>
            <w:left w:val="none" w:sz="0" w:space="0" w:color="auto"/>
            <w:bottom w:val="none" w:sz="0" w:space="0" w:color="auto"/>
            <w:right w:val="none" w:sz="0" w:space="0" w:color="auto"/>
          </w:divBdr>
        </w:div>
      </w:divsChild>
    </w:div>
    <w:div w:id="1978492509">
      <w:bodyDiv w:val="1"/>
      <w:marLeft w:val="0"/>
      <w:marRight w:val="0"/>
      <w:marTop w:val="0"/>
      <w:marBottom w:val="0"/>
      <w:divBdr>
        <w:top w:val="none" w:sz="0" w:space="0" w:color="auto"/>
        <w:left w:val="none" w:sz="0" w:space="0" w:color="auto"/>
        <w:bottom w:val="none" w:sz="0" w:space="0" w:color="auto"/>
        <w:right w:val="none" w:sz="0" w:space="0" w:color="auto"/>
      </w:divBdr>
      <w:divsChild>
        <w:div w:id="1483427348">
          <w:marLeft w:val="0"/>
          <w:marRight w:val="0"/>
          <w:marTop w:val="0"/>
          <w:marBottom w:val="0"/>
          <w:divBdr>
            <w:top w:val="none" w:sz="0" w:space="0" w:color="auto"/>
            <w:left w:val="none" w:sz="0" w:space="0" w:color="auto"/>
            <w:bottom w:val="none" w:sz="0" w:space="0" w:color="auto"/>
            <w:right w:val="none" w:sz="0" w:space="0" w:color="auto"/>
          </w:divBdr>
          <w:divsChild>
            <w:div w:id="73627899">
              <w:marLeft w:val="0"/>
              <w:marRight w:val="0"/>
              <w:marTop w:val="0"/>
              <w:marBottom w:val="0"/>
              <w:divBdr>
                <w:top w:val="none" w:sz="0" w:space="0" w:color="auto"/>
                <w:left w:val="none" w:sz="0" w:space="0" w:color="auto"/>
                <w:bottom w:val="none" w:sz="0" w:space="0" w:color="auto"/>
                <w:right w:val="none" w:sz="0" w:space="0" w:color="auto"/>
              </w:divBdr>
              <w:divsChild>
                <w:div w:id="21089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2737">
      <w:bodyDiv w:val="1"/>
      <w:marLeft w:val="0"/>
      <w:marRight w:val="0"/>
      <w:marTop w:val="0"/>
      <w:marBottom w:val="0"/>
      <w:divBdr>
        <w:top w:val="none" w:sz="0" w:space="0" w:color="auto"/>
        <w:left w:val="none" w:sz="0" w:space="0" w:color="auto"/>
        <w:bottom w:val="none" w:sz="0" w:space="0" w:color="auto"/>
        <w:right w:val="none" w:sz="0" w:space="0" w:color="auto"/>
      </w:divBdr>
      <w:divsChild>
        <w:div w:id="1379890834">
          <w:marLeft w:val="0"/>
          <w:marRight w:val="0"/>
          <w:marTop w:val="0"/>
          <w:marBottom w:val="0"/>
          <w:divBdr>
            <w:top w:val="none" w:sz="0" w:space="0" w:color="auto"/>
            <w:left w:val="none" w:sz="0" w:space="0" w:color="auto"/>
            <w:bottom w:val="none" w:sz="0" w:space="0" w:color="auto"/>
            <w:right w:val="none" w:sz="0" w:space="0" w:color="auto"/>
          </w:divBdr>
          <w:divsChild>
            <w:div w:id="1513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450">
      <w:bodyDiv w:val="1"/>
      <w:marLeft w:val="0"/>
      <w:marRight w:val="0"/>
      <w:marTop w:val="0"/>
      <w:marBottom w:val="0"/>
      <w:divBdr>
        <w:top w:val="none" w:sz="0" w:space="0" w:color="auto"/>
        <w:left w:val="none" w:sz="0" w:space="0" w:color="auto"/>
        <w:bottom w:val="none" w:sz="0" w:space="0" w:color="auto"/>
        <w:right w:val="none" w:sz="0" w:space="0" w:color="auto"/>
      </w:divBdr>
    </w:div>
    <w:div w:id="21055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5BFCA7A90CE4F963C0CE1497DBAFC" ma:contentTypeVersion="12" ma:contentTypeDescription="Create a new document." ma:contentTypeScope="" ma:versionID="ed06b585f6cea4e02663070a2b9bdfda">
  <xsd:schema xmlns:xsd="http://www.w3.org/2001/XMLSchema" xmlns:xs="http://www.w3.org/2001/XMLSchema" xmlns:p="http://schemas.microsoft.com/office/2006/metadata/properties" xmlns:ns2="92acef7f-4ea3-4788-9f45-bad641ba4414" xmlns:ns3="b9eb3d15-24a9-4fc3-8584-e8e267de41a5" targetNamespace="http://schemas.microsoft.com/office/2006/metadata/properties" ma:root="true" ma:fieldsID="29c94aa772c3795cb16e670fad5aa352" ns2:_="" ns3:_="">
    <xsd:import namespace="92acef7f-4ea3-4788-9f45-bad641ba4414"/>
    <xsd:import namespace="b9eb3d15-24a9-4fc3-8584-e8e267de4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cef7f-4ea3-4788-9f45-bad641ba4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f4d030-a2bd-4159-b459-856363f4e7ee"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eb3d15-24a9-4fc3-8584-e8e267de41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4b6bda-00f7-4a93-9ffa-4c9f40e60fc9}" ma:internalName="TaxCatchAll" ma:showField="CatchAllData" ma:web="b9eb3d15-24a9-4fc3-8584-e8e267de4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9eb3d15-24a9-4fc3-8584-e8e267de41a5" xsi:nil="true"/>
    <lcf76f155ced4ddcb4097134ff3c332f xmlns="92acef7f-4ea3-4788-9f45-bad641ba441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210B0C-5822-4660-9FC3-D6345E0D3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cef7f-4ea3-4788-9f45-bad641ba4414"/>
    <ds:schemaRef ds:uri="b9eb3d15-24a9-4fc3-8584-e8e267de4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D2853-F8B6-4A86-BA7B-DF4712270E21}">
  <ds:schemaRefs>
    <ds:schemaRef ds:uri="http://schemas.microsoft.com/office/infopath/2007/PartnerControls"/>
    <ds:schemaRef ds:uri="http://purl.org/dc/elements/1.1/"/>
    <ds:schemaRef ds:uri="92acef7f-4ea3-4788-9f45-bad641ba4414"/>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b9eb3d15-24a9-4fc3-8584-e8e267de41a5"/>
    <ds:schemaRef ds:uri="http://www.w3.org/XML/1998/namespace"/>
  </ds:schemaRefs>
</ds:datastoreItem>
</file>

<file path=customXml/itemProps3.xml><?xml version="1.0" encoding="utf-8"?>
<ds:datastoreItem xmlns:ds="http://schemas.openxmlformats.org/officeDocument/2006/customXml" ds:itemID="{482326EC-3AAA-4FC0-BC3D-CF47E8318A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2283</Words>
  <Characters>13018</Characters>
  <Application>Microsoft Office Word</Application>
  <DocSecurity>4</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JAWAD H ALMAGRAB</dc:creator>
  <cp:keywords/>
  <dc:description/>
  <cp:lastModifiedBy>MOHAMMED JAWAD H ALMAGRAB</cp:lastModifiedBy>
  <cp:revision>147</cp:revision>
  <dcterms:created xsi:type="dcterms:W3CDTF">2024-12-04T04:21:00Z</dcterms:created>
  <dcterms:modified xsi:type="dcterms:W3CDTF">2024-12-03T19:03:00Z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0x01010074B5BFCA7A90CE4F963C0CE1497DBAFC</vt:lpwstr>
  </property>
  <property fmtid="{D5CDD505-2E9C-101B-9397-08002B2CF9AE}" pid="3" name="MediaServiceImageTags">
    <vt:lpwstr/>
  </property>
</Properties>
</file>